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87771" w14:textId="304C7B7A" w:rsidR="0087737C" w:rsidRDefault="00A1653C" w:rsidP="0087737C">
      <w:r>
        <w:rPr>
          <w:noProof/>
        </w:rPr>
        <mc:AlternateContent>
          <mc:Choice Requires="wps">
            <w:drawing>
              <wp:anchor distT="0" distB="0" distL="114300" distR="114300" simplePos="0" relativeHeight="251659269" behindDoc="0" locked="0" layoutInCell="1" allowOverlap="1" wp14:anchorId="0129D6B5" wp14:editId="40977531">
                <wp:simplePos x="0" y="0"/>
                <wp:positionH relativeFrom="column">
                  <wp:posOffset>-155095</wp:posOffset>
                </wp:positionH>
                <wp:positionV relativeFrom="paragraph">
                  <wp:posOffset>103350</wp:posOffset>
                </wp:positionV>
                <wp:extent cx="310551" cy="301924"/>
                <wp:effectExtent l="0" t="0" r="13335" b="22225"/>
                <wp:wrapNone/>
                <wp:docPr id="3" name="Oval 3"/>
                <wp:cNvGraphicFramePr/>
                <a:graphic xmlns:a="http://schemas.openxmlformats.org/drawingml/2006/main">
                  <a:graphicData uri="http://schemas.microsoft.com/office/word/2010/wordprocessingShape">
                    <wps:wsp>
                      <wps:cNvSpPr/>
                      <wps:spPr>
                        <a:xfrm>
                          <a:off x="0" y="0"/>
                          <a:ext cx="310551" cy="30192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22A432" id="Oval 3" o:spid="_x0000_s1026" style="position:absolute;margin-left:-12.2pt;margin-top:8.15pt;width:24.45pt;height:23.75pt;z-index:251659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" fillcolor="white [3201]" strokecolor="black [3200]" strokeweight="1pt">
                <v:stroke joinstyle="miter"/>
              </v:oval>
            </w:pict>
          </mc:Fallback>
        </mc:AlternateContent>
      </w:r>
      <w:r>
        <w:rPr>
          <w:noProof/>
        </w:rPr>
        <mc:AlternateContent>
          <mc:Choice Requires="wps">
            <w:drawing>
              <wp:anchor distT="0" distB="0" distL="114300" distR="114300" simplePos="0" relativeHeight="251658244" behindDoc="0" locked="0" layoutInCell="1" allowOverlap="1" wp14:anchorId="52567087" wp14:editId="52978955">
                <wp:simplePos x="0" y="0"/>
                <wp:positionH relativeFrom="column">
                  <wp:posOffset>163902</wp:posOffset>
                </wp:positionH>
                <wp:positionV relativeFrom="paragraph">
                  <wp:posOffset>94891</wp:posOffset>
                </wp:positionV>
                <wp:extent cx="957532" cy="40259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957532" cy="402590"/>
                        </a:xfrm>
                        <a:prstGeom prst="rect">
                          <a:avLst/>
                        </a:prstGeom>
                        <a:noFill/>
                        <a:ln w="6350">
                          <a:noFill/>
                        </a:ln>
                      </wps:spPr>
                      <wps:txbx>
                        <w:txbxContent>
                          <w:p w14:paraId="118E9EE7" w14:textId="7817D6BB" w:rsidR="00E84267" w:rsidRPr="00935901" w:rsidRDefault="00A1653C" w:rsidP="00E84267">
                            <w:pPr>
                              <w:rPr>
                                <w:color w:val="FFFFFF" w:themeColor="background1"/>
                                <w:sz w:val="32"/>
                                <w:szCs w:val="32"/>
                              </w:rPr>
                            </w:pPr>
                            <w:r>
                              <w:rPr>
                                <w:color w:val="FFFFFF" w:themeColor="background1"/>
                                <w:sz w:val="32"/>
                                <w:szCs w:val="32"/>
                              </w:rPr>
                              <w:t>HUGHES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67087" id="_x0000_t202" coordsize="21600,21600" o:spt="202" path="m,l,21600r21600,l21600,xe">
                <v:stroke joinstyle="miter"/>
                <v:path gradientshapeok="t" o:connecttype="rect"/>
              </v:shapetype>
              <v:shape id="Text Box 51" o:spid="_x0000_s1026" type="#_x0000_t202" style="position:absolute;margin-left:12.9pt;margin-top:7.45pt;width:75.4pt;height:31.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" filled="f" stroked="f" strokeweight=".5pt">
                <v:textbox>
                  <w:txbxContent>
                    <w:p w14:paraId="118E9EE7" w14:textId="7817D6BB" w:rsidR="00E84267" w:rsidRPr="00935901" w:rsidRDefault="00A1653C" w:rsidP="00E84267">
                      <w:pPr>
                        <w:rPr>
                          <w:color w:val="FFFFFF" w:themeColor="background1"/>
                          <w:sz w:val="32"/>
                          <w:szCs w:val="32"/>
                        </w:rPr>
                      </w:pPr>
                      <w:r>
                        <w:rPr>
                          <w:color w:val="FFFFFF" w:themeColor="background1"/>
                          <w:sz w:val="32"/>
                          <w:szCs w:val="32"/>
                        </w:rPr>
                        <w:t>HUGHES</w:t>
                      </w:r>
                    </w:p>
                  </w:txbxContent>
                </v:textbox>
              </v:shape>
            </w:pict>
          </mc:Fallback>
        </mc:AlternateContent>
      </w:r>
      <w:r w:rsidR="00737BC3">
        <w:rPr>
          <w:noProof/>
        </w:rPr>
        <mc:AlternateContent>
          <mc:Choice Requires="wps">
            <w:drawing>
              <wp:anchor distT="0" distB="0" distL="114300" distR="114300" simplePos="0" relativeHeight="251658240" behindDoc="0" locked="0" layoutInCell="1" allowOverlap="1" wp14:anchorId="11293257" wp14:editId="5A06A6F9">
                <wp:simplePos x="0" y="0"/>
                <wp:positionH relativeFrom="page">
                  <wp:posOffset>5687695</wp:posOffset>
                </wp:positionH>
                <wp:positionV relativeFrom="paragraph">
                  <wp:posOffset>-863313</wp:posOffset>
                </wp:positionV>
                <wp:extent cx="1883578" cy="11083611"/>
                <wp:effectExtent l="63500" t="38100" r="59690" b="80010"/>
                <wp:wrapNone/>
                <wp:docPr id="47" name="Rectangle 47"/>
                <wp:cNvGraphicFramePr/>
                <a:graphic xmlns:a="http://schemas.openxmlformats.org/drawingml/2006/main">
                  <a:graphicData uri="http://schemas.microsoft.com/office/word/2010/wordprocessingShape">
                    <wps:wsp>
                      <wps:cNvSpPr/>
                      <wps:spPr>
                        <a:xfrm>
                          <a:off x="0" y="0"/>
                          <a:ext cx="1883578" cy="11083611"/>
                        </a:xfrm>
                        <a:prstGeom prst="rect">
                          <a:avLst/>
                        </a:prstGeom>
                        <a:solidFill>
                          <a:srgbClr val="6F6F6F"/>
                        </a:solidFill>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FEDA87" id="Rectangle 47" o:spid="_x0000_s1026" style="position:absolute;margin-left:447.85pt;margin-top:-68pt;width:148.3pt;height:87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" fillcolor="#6f6f6f" stroked="f">
                <v:shadow on="t" color="black" opacity="41287f" offset="0,1.5pt"/>
                <w10:wrap anchorx="page"/>
              </v:rect>
            </w:pict>
          </mc:Fallback>
        </mc:AlternateContent>
      </w:r>
      <w:r w:rsidR="0087737C">
        <w:rPr>
          <w:noProof/>
        </w:rPr>
        <mc:AlternateContent>
          <mc:Choice Requires="wps">
            <w:drawing>
              <wp:anchor distT="0" distB="0" distL="114300" distR="114300" simplePos="0" relativeHeight="251658241" behindDoc="0" locked="0" layoutInCell="1" allowOverlap="1" wp14:anchorId="78CACA80" wp14:editId="0F2F5450">
                <wp:simplePos x="0" y="0"/>
                <wp:positionH relativeFrom="page">
                  <wp:posOffset>0</wp:posOffset>
                </wp:positionH>
                <wp:positionV relativeFrom="paragraph">
                  <wp:posOffset>-437166</wp:posOffset>
                </wp:positionV>
                <wp:extent cx="5573395" cy="10841765"/>
                <wp:effectExtent l="0" t="0" r="27305" b="17145"/>
                <wp:wrapNone/>
                <wp:docPr id="48" name="Rectangle 48"/>
                <wp:cNvGraphicFramePr/>
                <a:graphic xmlns:a="http://schemas.openxmlformats.org/drawingml/2006/main">
                  <a:graphicData uri="http://schemas.microsoft.com/office/word/2010/wordprocessingShape">
                    <wps:wsp>
                      <wps:cNvSpPr/>
                      <wps:spPr>
                        <a:xfrm>
                          <a:off x="0" y="0"/>
                          <a:ext cx="5573395" cy="10841765"/>
                        </a:xfrm>
                        <a:prstGeom prst="rect">
                          <a:avLst/>
                        </a:prstGeom>
                        <a:solidFill>
                          <a:srgbClr val="0C3C6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569056" id="Rectangle 48" o:spid="_x0000_s1026" style="position:absolute;margin-left:0;margin-top:-34.4pt;width:438.85pt;height:853.7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" fillcolor="#0c3c60" strokecolor="#1f3763 [1604]" strokeweight="1pt">
                <w10:wrap anchorx="page"/>
              </v:rect>
            </w:pict>
          </mc:Fallback>
        </mc:AlternateContent>
      </w:r>
      <w:r w:rsidR="00E84267">
        <w:rPr>
          <w:noProof/>
        </w:rPr>
        <mc:AlternateContent>
          <mc:Choice Requires="wps">
            <w:drawing>
              <wp:anchor distT="0" distB="0" distL="114300" distR="114300" simplePos="0" relativeHeight="251658243" behindDoc="0" locked="0" layoutInCell="1" allowOverlap="1" wp14:anchorId="692282FC" wp14:editId="6C07FE45">
                <wp:simplePos x="0" y="0"/>
                <wp:positionH relativeFrom="column">
                  <wp:posOffset>-272143</wp:posOffset>
                </wp:positionH>
                <wp:positionV relativeFrom="paragraph">
                  <wp:posOffset>-239486</wp:posOffset>
                </wp:positionV>
                <wp:extent cx="587829" cy="957943"/>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87829" cy="957943"/>
                        </a:xfrm>
                        <a:prstGeom prst="rect">
                          <a:avLst/>
                        </a:prstGeom>
                        <a:noFill/>
                        <a:ln w="6350">
                          <a:noFill/>
                        </a:ln>
                      </wps:spPr>
                      <wps:txb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noChangeAspect="1"/>
                                  </wp:cNvGraphicFramePr>
                                  <a:graphic>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2282FC" id="Text Box 49" o:spid="_x0000_s1027" type="#_x0000_t202" style="position:absolute;margin-left:-21.45pt;margin-top:-18.85pt;width:46.3pt;height:75.45pt;z-index:25165824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" filled="f" stroked="f" strokeweight=".5pt">
                <v:textbox>
                  <w:txbxContent>
                    <w:p w14:paraId="797EF201" w14:textId="77777777" w:rsidR="00E84267" w:rsidRDefault="00E84267" w:rsidP="00E84267">
                      <w:r>
                        <w:rPr>
                          <w:noProof/>
                        </w:rPr>
                        <w:drawing>
                          <wp:inline distT="0" distB="0" distL="0" distR="0" wp14:anchorId="0B9BD69B" wp14:editId="7484A3EA">
                            <wp:extent cx="283028" cy="901923"/>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25" cy="927087"/>
                                    </a:xfrm>
                                    <a:prstGeom prst="rect">
                                      <a:avLst/>
                                    </a:prstGeom>
                                    <a:noFill/>
                                    <a:ln>
                                      <a:noFill/>
                                    </a:ln>
                                  </pic:spPr>
                                </pic:pic>
                              </a:graphicData>
                            </a:graphic>
                          </wp:inline>
                        </w:drawing>
                      </w:r>
                    </w:p>
                  </w:txbxContent>
                </v:textbox>
              </v:shape>
            </w:pict>
          </mc:Fallback>
        </mc:AlternateContent>
      </w:r>
    </w:p>
    <w:p w14:paraId="0BF218B8" w14:textId="0AD7F98C" w:rsidR="0087737C" w:rsidRDefault="0087737C" w:rsidP="0087737C">
      <w:pPr>
        <w:tabs>
          <w:tab w:val="left" w:pos="7037"/>
        </w:tabs>
      </w:pPr>
      <w:r>
        <w:tab/>
      </w:r>
    </w:p>
    <w:p w14:paraId="388A2BAF" w14:textId="77513A0B" w:rsidR="0087737C" w:rsidRDefault="00FC2560" w:rsidP="0087737C">
      <w:r>
        <w:rPr>
          <w:noProof/>
        </w:rPr>
        <mc:AlternateContent>
          <mc:Choice Requires="wps">
            <w:drawing>
              <wp:anchor distT="45720" distB="45720" distL="114300" distR="114300" simplePos="0" relativeHeight="251658242" behindDoc="0" locked="0" layoutInCell="1" allowOverlap="1" wp14:anchorId="09B29F85" wp14:editId="27A35AA0">
                <wp:simplePos x="0" y="0"/>
                <wp:positionH relativeFrom="margin">
                  <wp:posOffset>3810</wp:posOffset>
                </wp:positionH>
                <wp:positionV relativeFrom="paragraph">
                  <wp:posOffset>3223260</wp:posOffset>
                </wp:positionV>
                <wp:extent cx="4919980" cy="27019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9980" cy="2701925"/>
                        </a:xfrm>
                        <a:prstGeom prst="rect">
                          <a:avLst/>
                        </a:prstGeom>
                        <a:noFill/>
                        <a:ln w="9525">
                          <a:noFill/>
                          <a:miter lim="800000"/>
                          <a:headEnd/>
                          <a:tailEnd/>
                        </a:ln>
                      </wps:spPr>
                      <wps:txb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Daniel Vincent Hughes</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B29F85" id="_x0000_t202" coordsize="21600,21600" o:spt="202" path="m,l,21600r21600,l21600,xe">
                <v:stroke joinstyle="miter"/>
                <v:path gradientshapeok="t" o:connecttype="rect"/>
              </v:shapetype>
              <v:shape id="Text Box 2" o:spid="_x0000_s1028" type="#_x0000_t202" style="position:absolute;margin-left:.3pt;margin-top:253.8pt;width:387.4pt;height:212.7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" filled="f" stroked="f">
                <v:textbox>
                  <w:txbxContent>
                    <w:p w14:paraId="1F913D46" w14:textId="6D1954A6" w:rsidR="00E84267" w:rsidRDefault="00E84267" w:rsidP="00E84267">
                      <w:pPr>
                        <w:jc w:val="right"/>
                        <w:rPr>
                          <w:color w:val="FFFFFF" w:themeColor="background1"/>
                          <w:sz w:val="48"/>
                          <w:szCs w:val="48"/>
                        </w:rPr>
                      </w:pPr>
                      <w:r>
                        <w:rPr>
                          <w:color w:val="FFFFFF" w:themeColor="background1"/>
                          <w:sz w:val="48"/>
                          <w:szCs w:val="48"/>
                        </w:rPr>
                        <w:t>FUNCTIONAL</w:t>
                      </w:r>
                      <w:r w:rsidRPr="0053120B">
                        <w:rPr>
                          <w:color w:val="FFFFFF" w:themeColor="background1"/>
                          <w:sz w:val="48"/>
                          <w:szCs w:val="48"/>
                        </w:rPr>
                        <w:t xml:space="preserve"> </w:t>
                      </w:r>
                      <w:r w:rsidR="0001301B">
                        <w:rPr>
                          <w:color w:val="FFFFFF" w:themeColor="background1"/>
                          <w:sz w:val="48"/>
                          <w:szCs w:val="48"/>
                        </w:rPr>
                        <w:t>REQUIREMENT S</w:t>
                      </w:r>
                      <w:r w:rsidRPr="0053120B">
                        <w:rPr>
                          <w:color w:val="FFFFFF" w:themeColor="background1"/>
                          <w:sz w:val="48"/>
                          <w:szCs w:val="48"/>
                        </w:rPr>
                        <w:t>PECIFICATION</w:t>
                      </w:r>
                    </w:p>
                    <w:p w14:paraId="21E8643F" w14:textId="77777777" w:rsidR="00E84267" w:rsidRDefault="00E84267" w:rsidP="00E84267">
                      <w:pPr>
                        <w:rPr>
                          <w:color w:val="FFFFFF" w:themeColor="background1"/>
                          <w:sz w:val="48"/>
                          <w:szCs w:val="48"/>
                        </w:rPr>
                      </w:pPr>
                    </w:p>
                    <w:p w14:paraId="6B5A991B" w14:textId="77777777" w:rsidR="00E84267" w:rsidRDefault="00E84267" w:rsidP="00E84267">
                      <w:pPr>
                        <w:rPr>
                          <w:color w:val="FFFFFF" w:themeColor="background1"/>
                          <w:sz w:val="48"/>
                          <w:szCs w:val="48"/>
                        </w:rPr>
                      </w:pPr>
                    </w:p>
                    <w:p w14:paraId="0DB080F2" w14:textId="3CE95004" w:rsidR="00E84267" w:rsidRDefault="00A70D43" w:rsidP="00E84267">
                      <w:pPr>
                        <w:jc w:val="right"/>
                        <w:rPr>
                          <w:color w:val="FFFFFF" w:themeColor="background1"/>
                          <w:sz w:val="48"/>
                          <w:szCs w:val="48"/>
                        </w:rPr>
                      </w:pPr>
                      <w:r>
                        <w:rPr>
                          <w:color w:val="FFFFFF" w:themeColor="background1"/>
                          <w:sz w:val="48"/>
                          <w:szCs w:val="48"/>
                        </w:rPr>
                        <w:t xml:space="preserve">Daniel Vincent Hughes</w:t>
                      </w:r>
                      <w:r w:rsidR="00DE343A">
                        <w:rPr>
                          <w:color w:val="FFFFFF" w:themeColor="background1"/>
                          <w:sz w:val="48"/>
                          <w:szCs w:val="48"/>
                        </w:rPr>
                        <w:t xml:space="preserve"> – </w:t>
                      </w:r>
                      <w:r>
                        <w:rPr>
                          <w:color w:val="FFFFFF" w:themeColor="background1"/>
                          <w:sz w:val="48"/>
                          <w:szCs w:val="48"/>
                        </w:rPr>
                        <w:t xml:space="preserve">Document Title Example</w:t>
                      </w:r>
                      <w:r w:rsidR="00DE343A">
                        <w:rPr>
                          <w:color w:val="FFFFFF" w:themeColor="background1"/>
                          <w:sz w:val="48"/>
                          <w:szCs w:val="48"/>
                        </w:rPr>
                        <w:t xml:space="preserve"> </w:t>
                      </w:r>
                    </w:p>
                    <w:p w14:paraId="474F7930" w14:textId="7C508C81" w:rsidR="00E84267" w:rsidRPr="004F28EF" w:rsidRDefault="00E84267" w:rsidP="00E84267">
                      <w:pPr>
                        <w:jc w:val="right"/>
                        <w:rPr>
                          <w:color w:val="FFFFFF" w:themeColor="background1"/>
                          <w:sz w:val="22"/>
                          <w:szCs w:val="22"/>
                        </w:rPr>
                      </w:pPr>
                      <w:r w:rsidRPr="004F28EF">
                        <w:rPr>
                          <w:color w:val="FFFFFF" w:themeColor="background1"/>
                          <w:sz w:val="22"/>
                          <w:szCs w:val="22"/>
                        </w:rPr>
                        <w:t xml:space="preserve">(Document Reference: </w:t>
                      </w:r>
                      <w:r w:rsidR="00A70D43">
                        <w:rPr>
                          <w:color w:val="FFFFFF" w:themeColor="background1"/>
                          <w:sz w:val="22"/>
                          <w:szCs w:val="22"/>
                        </w:rPr>
                        <w:t xml:space="preserve">QS00111</w:t>
                      </w:r>
                      <w:r w:rsidRPr="004F28EF">
                        <w:rPr>
                          <w:color w:val="FFFFFF" w:themeColor="background1"/>
                          <w:sz w:val="22"/>
                          <w:szCs w:val="22"/>
                        </w:rPr>
                        <w:t>)</w:t>
                      </w:r>
                    </w:p>
                    <w:p w14:paraId="4EE905E5" w14:textId="77777777" w:rsidR="00E84267" w:rsidRPr="00631503" w:rsidRDefault="00E84267" w:rsidP="00E84267">
                      <w:pPr>
                        <w:jc w:val="right"/>
                        <w:rPr>
                          <w:color w:val="FFFFFF" w:themeColor="background1"/>
                          <w:sz w:val="48"/>
                          <w:szCs w:val="48"/>
                        </w:rPr>
                      </w:pPr>
                    </w:p>
                  </w:txbxContent>
                </v:textbox>
                <w10:wrap type="square" anchorx="margin"/>
              </v:shape>
            </w:pict>
          </mc:Fallback>
        </mc:AlternateContent>
      </w:r>
      <w:r w:rsidR="00D67FBF">
        <w:rPr>
          <w:noProof/>
        </w:rPr>
        <mc:AlternateContent>
          <mc:Choice Requires="wps">
            <w:drawing>
              <wp:anchor distT="45720" distB="45720" distL="114300" distR="114300" simplePos="0" relativeHeight="251658245" behindDoc="0" locked="0" layoutInCell="1" allowOverlap="1" wp14:anchorId="02548C24" wp14:editId="692F2FD2">
                <wp:simplePos x="0" y="0"/>
                <wp:positionH relativeFrom="page">
                  <wp:posOffset>5805170</wp:posOffset>
                </wp:positionH>
                <wp:positionV relativeFrom="paragraph">
                  <wp:posOffset>4103577</wp:posOffset>
                </wp:positionV>
                <wp:extent cx="1495425" cy="531495"/>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531495"/>
                        </a:xfrm>
                        <a:prstGeom prst="rect">
                          <a:avLst/>
                        </a:prstGeom>
                        <a:noFill/>
                        <a:ln w="9525">
                          <a:noFill/>
                          <a:miter lim="800000"/>
                          <a:headEnd/>
                          <a:tailEnd/>
                        </a:ln>
                      </wps:spPr>
                      <wps:txb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48C24" id="_x0000_s1029" type="#_x0000_t202" style="position:absolute;margin-left:457.1pt;margin-top:323.1pt;width:117.75pt;height:41.8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" filled="f" stroked="f">
                <v:textbox>
                  <w:txbxContent>
                    <w:p w14:paraId="26B92345" w14:textId="2A68001F" w:rsidR="00E84267" w:rsidRPr="00315644" w:rsidRDefault="00A70D43" w:rsidP="00E84267">
                      <w:pPr>
                        <w:rPr>
                          <w:color w:val="FFFFFF" w:themeColor="background1"/>
                          <w:sz w:val="28"/>
                          <w:szCs w:val="28"/>
                        </w:rPr>
                      </w:pPr>
                      <w:r>
                        <w:rPr>
                          <w:color w:val="FFFFFF" w:themeColor="background1"/>
                          <w:sz w:val="28"/>
                          <w:szCs w:val="28"/>
                        </w:rPr>
                        <w:t xml:space="preserve">Document Title Example</w:t>
                      </w:r>
                    </w:p>
                  </w:txbxContent>
                </v:textbox>
                <w10:wrap type="square" anchorx="page"/>
              </v:shape>
            </w:pict>
          </mc:Fallback>
        </mc:AlternateContent>
      </w:r>
    </w:p>
    <w:p w14:paraId="6ED23431" w14:textId="29D3AC6A" w:rsidR="00E84267" w:rsidRDefault="00E84267" w:rsidP="00E84267">
      <w:pPr>
        <w:sectPr w:rsidR="00E84267" w:rsidSect="005B1E45">
          <w:headerReference w:type="even" r:id="rId13"/>
          <w:headerReference w:type="default" r:id="rId14"/>
          <w:footerReference w:type="even" r:id="rId15"/>
          <w:footerReference w:type="default" r:id="rId16"/>
          <w:headerReference w:type="first" r:id="rId17"/>
          <w:pgSz w:w="11900" w:h="16840"/>
          <w:pgMar w:top="720" w:right="720" w:bottom="720" w:left="720" w:header="2" w:footer="708" w:gutter="0"/>
          <w:cols w:space="708"/>
          <w:titlePg/>
          <w:docGrid w:linePitch="360"/>
        </w:sectPr>
      </w:pPr>
    </w:p>
    <w:p w14:paraId="5189E06C" w14:textId="77777777" w:rsidR="00115071" w:rsidRDefault="00115071">
      <w:bookmarkStart w:id="0" w:name="_Toc74923142"/>
      <w:bookmarkStart w:id="1" w:name="_Toc74924769"/>
      <w:bookmarkStart w:id="2" w:name="_Toc74926222"/>
      <w:bookmarkStart w:id="3" w:name="_Toc74923143"/>
      <w:bookmarkStart w:id="4" w:name="_Toc74924770"/>
      <w:bookmarkStart w:id="5" w:name="_Toc74926223"/>
      <w:bookmarkEnd w:id="0"/>
      <w:bookmarkEnd w:id="1"/>
      <w:bookmarkEnd w:id="2"/>
      <w:bookmarkEnd w:id="3"/>
      <w:bookmarkEnd w:id="4"/>
      <w:bookmarkEnd w:id="5"/>
    </w:p>
    <w:p w14:paraId="4CFE708E" w14:textId="31735D50" w:rsidR="00BB2299" w:rsidRDefault="00BB2299" w:rsidP="0028010C"/>
    <w:p w14:paraId="66B46605" w14:textId="0708B36F" w:rsidR="00C32311" w:rsidRDefault="00AB4EB3" w:rsidP="00AB4EB3">
      <w:pPr>
        <w:jc w:val="center"/>
      </w:pPr>
      <w:proofErr w:type="gramStart"/>
      <w:r>
        <w:t>{ insert</w:t>
      </w:r>
      <w:proofErr w:type="gramEnd"/>
      <w:r>
        <w:t xml:space="preserve"> table of contents here}</w:t>
      </w:r>
      <w:r w:rsidR="00403021">
        <w:t xml:space="preserve"> </w:t>
      </w:r>
    </w:p>
    <w:p w14:paraId="4EE3B72A" w14:textId="77777777" w:rsidR="00AB4EB3" w:rsidRPr="00AB4EB3" w:rsidRDefault="00AB4EB3" w:rsidP="00AB4EB3"/>
    <w:p>
      <w:pPr>
        <w:pStyle w:val="Heading1"/>
      </w:pPr>
      <w:r>
        <w:t>Introduction</w:t>
      </w:r>
    </w:p>
    <w:p>
      <w:r>
        <w:t>Lorem ipsum dolor sit amet, consectetuer adipiscing elit. Aenean commodo ligula eget dolor. Aenean massa. Cum sociis natoque penatibus et magnis dis parturient montes, nascetur ridiculus mus. Donec quam felis,</w:t>
      </w:r>
    </w:p>
    <w:p>
      <w:r>
        <w:t>Lorem ipsum dolor sit amet, consectetuer adipiscing elit. Aenean commodo ligula eget dolor. Aenean massa. Cum sociis natoque penatibus et magnis dis parturient montes, nascetur ridiculus mus. Donec quam felis,Lorem ipsum dolor sit amet, consectetuer adipi</w:t>
      </w:r>
    </w:p>
    <w:p>
      <w:r>
        <w:t>Lorem ipsum dolor sit amet, consectetuer adipiscing elit. Aenean commodo ligula eget dolor. Aenean massa. Cum sociis natoque penatibus et magnis dis parturient montes, nascetur ridiculus mus. Donec quam felis,</w:t>
      </w:r>
    </w:p>
    <w:p>
      <w:pPr>
        <w:pStyle w:val="Heading1"/>
      </w:pPr>
      <w:r>
        <w:t>Overview</w:t>
      </w:r>
    </w:p>
    <w:p>
      <w:r>
        <w:t>Lorem ipsum dolor sit amet, consectetuer adipiscing elit. Aenean commodo ligula eget dolor. Aenean massa. Cum sociis natoque penatibus et magnis dis parturient montes, nascetur ridiculus mus. Donec quam felis,</w:t>
      </w:r>
    </w:p>
    <w:p>
      <w:pPr>
        <w:pStyle w:val="Heading1"/>
      </w:pPr>
      <w:r>
        <w:t>Sub-Feature 1</w:t>
      </w:r>
    </w:p>
    <w:p>
      <w:pPr>
        <w:pStyle w:val="Heading2"/>
      </w:pPr>
      <w:r>
        <w:t xml:space="preserve">Selecting a suitable Template  </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FS-FNC-0618</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r>
        <w:tc>
          <w:tcPr>
            <w:tcW w:type="dxa" w:w="2616"/>
          </w:tcPr>
          <w:p>
            <w:r>
              <w:t>FS-FNC-0619</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FS-FNC-0620</w:t>
            </w:r>
          </w:p>
        </w:tc>
        <w:tc>
          <w:tcPr>
            <w:tcW w:type="dxa" w:w="2616"/>
          </w:tcPr>
          <w:p>
            <w:r>
              <w:t>Lorem ipsum dolor sit amet, consectetuer adipiscing elit. Aenean commodo ligula eget dolor. Aenean massa. Cum sociis natoque penatibus et  magnis</w:t>
            </w:r>
          </w:p>
        </w:tc>
        <w:tc>
          <w:tcPr>
            <w:tcW w:type="dxa" w:w="2616"/>
          </w:tcPr>
          <w:p>
            <w:r>
              <w:t>Medium</w:t>
            </w:r>
          </w:p>
        </w:tc>
        <w:tc>
          <w:tcPr>
            <w:tcW w:type="dxa" w:w="2616"/>
          </w:tcPr>
          <w:p>
            <w:r>
              <w:t>2</w:t>
            </w:r>
          </w:p>
        </w:tc>
      </w:tr>
      <w:tr>
        <w:tc>
          <w:tcPr>
            <w:tcW w:type="dxa" w:w="2616"/>
          </w:tcPr>
          <w:p>
            <w:r>
              <w:t>FS-FNC-0621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FS-FNC-0622</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FS-FNC-0623</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Sub-Feature 2</w:t>
      </w:r>
    </w:p>
    <w:p>
      <w:pPr>
        <w:pStyle w:val="Heading2"/>
      </w:pPr>
      <w:r>
        <w:t xml:space="preserve">Selecting a suitable Template  </w:t>
      </w:r>
    </w:p>
    <w:p>
      <w:r>
        <w:t xml:space="preserve">Selecting a suitable Template  </w:t>
      </w:r>
    </w:p>
    <w:p>
      <w:pPr>
        <w:pStyle w:val="Heading1"/>
      </w:pPr>
      <w:r>
        <w:t>Sub-Feature 3</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FS-FNC-0617-1</w:t>
            </w:r>
          </w:p>
        </w:tc>
        <w:tc>
          <w:tcPr>
            <w:tcW w:type="dxa" w:w="2616"/>
          </w:tcPr>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tc>
        <w:tc>
          <w:tcPr>
            <w:tcW w:type="dxa" w:w="2616"/>
          </w:tcPr>
          <w:p>
            <w:r>
              <w:t>Medium</w:t>
            </w:r>
          </w:p>
        </w:tc>
        <w:tc>
          <w:tcPr>
            <w:tcW w:type="dxa" w:w="2616"/>
          </w:tcPr>
          <w:p>
            <w:r>
              <w:t>2</w:t>
            </w:r>
          </w:p>
        </w:tc>
      </w:tr>
      <w:tr>
        <w:tc>
          <w:tcPr>
            <w:tcW w:type="dxa" w:w="2616"/>
          </w:tcPr>
          <w:p>
            <w:r>
              <w:t>FS-FNC-0618-1</w:t>
            </w:r>
          </w:p>
        </w:tc>
        <w:tc>
          <w:tcPr>
            <w:tcW w:type="dxa" w:w="2616"/>
          </w:tcPr>
          <w:p>
            <w:r>
              <w:t>Lorem ipsum dolor sit amet, consectetuer adipiscing elit. Aenean commodo ligula eget dolor. Aenean massa. Cum sociis natoque penatibus et magnis</w:t>
              <w:br/>
              <w:t>•</w:t>
              <w:tab/>
              <w:t>penatibus penatibus</w:t>
              <w:br/>
              <w:t>•</w:t>
              <w:tab/>
              <w:t>magnis</w:t>
            </w:r>
          </w:p>
        </w:tc>
        <w:tc>
          <w:tcPr>
            <w:tcW w:type="dxa" w:w="2616"/>
          </w:tcPr>
          <w:p>
            <w:r>
              <w:t>Medium</w:t>
            </w:r>
          </w:p>
        </w:tc>
        <w:tc>
          <w:tcPr>
            <w:tcW w:type="dxa" w:w="2616"/>
          </w:tcPr>
          <w:p>
            <w:r>
              <w:t>2</w:t>
            </w:r>
          </w:p>
        </w:tc>
      </w:tr>
    </w:tbl>
    <w:p>
      <w:pPr>
        <w:pStyle w:val="Heading1"/>
      </w:pPr>
      <w:r>
        <w:t>Sub Feature 4</w:t>
      </w:r>
    </w:p>
    <w:p>
      <w:pPr>
        <w:pStyle w:val="Heading2"/>
      </w:pPr>
      <w:r>
        <w:t xml:space="preserve">Selecting a suitable Template  </w:t>
      </w:r>
    </w:p>
    <w:p>
      <w:r>
        <w:t>gibberish gibberish gibberish</w:t>
      </w:r>
    </w:p>
    <w:p>
      <w:pPr>
        <w:pStyle w:val="Heading2"/>
      </w:pPr>
      <w:r>
        <w:t>Selecting a suitable Template 2</w:t>
      </w:r>
    </w:p>
    <w:tbl>
      <w:tblPr>
        <w:tblW w:type="auto" w:w="0"/>
        <w:tblLook w:firstColumn="1" w:firstRow="1" w:lastColumn="0" w:lastRow="0" w:noHBand="0" w:noVBand="1" w:val="04A0"/>
      </w:tblPr>
      <w:tblGrid>
        <w:gridCol w:w="2616"/>
        <w:gridCol w:w="2616"/>
        <w:gridCol w:w="2616"/>
        <w:gridCol w:w="2616"/>
      </w:tblGrid>
      <w:tr>
        <w:tc>
          <w:tcPr>
            <w:tcW w:type="dxa" w:w="1440"/>
            <w:shd w:fill="0C3C60"/>
          </w:tcPr>
          <w:p>
            <w:r>
              <w:t>Function ID</w:t>
            </w:r>
          </w:p>
        </w:tc>
        <w:tc>
          <w:tcPr>
            <w:tcW w:type="dxa" w:w="7200"/>
            <w:shd w:fill="0C3C60"/>
          </w:tcPr>
          <w:p>
            <w:r>
              <w:t>Description</w:t>
            </w:r>
          </w:p>
        </w:tc>
        <w:tc>
          <w:tcPr>
            <w:tcW w:type="dxa" w:w="1440"/>
            <w:shd w:fill="0C3C60"/>
          </w:tcPr>
          <w:p>
            <w:r>
              <w:t>Priority</w:t>
            </w:r>
          </w:p>
        </w:tc>
        <w:tc>
          <w:tcPr>
            <w:tcW w:type="dxa" w:w="1440"/>
            <w:shd w:fill="0C3C60"/>
          </w:tcPr>
          <w:p>
            <w:r>
              <w:t>Criticality</w:t>
            </w:r>
          </w:p>
        </w:tc>
      </w:tr>
      <w:tr>
        <w:tc>
          <w:tcPr>
            <w:tcW w:type="dxa" w:w="2616"/>
          </w:tcPr>
          <w:p>
            <w:r>
              <w:t>FS-FNC-0618-2</w:t>
            </w:r>
          </w:p>
        </w:tc>
        <w:tc>
          <w:tcPr>
            <w:tcW w:type="dxa" w:w="2616"/>
          </w:tcPr>
          <w:p>
            <w:r>
              <w:t>Lorem ipsum dolor sit amet, consectetuer adipiscing elit. Aenean commodo ligula eget dolor:</w:t>
              <w:br/>
              <w:t>•</w:t>
              <w:tab/>
              <w:t>consectetuer adipiscing elit. Aenean commodo</w:t>
              <w:br/>
              <w:t>•</w:t>
              <w:tab/>
              <w:t>dolor sit amet, consectetue:</w:t>
              <w:br/>
              <w:t>o</w:t>
              <w:tab/>
              <w:t xml:space="preserve">amet </w:t>
              <w:br/>
              <w:t>o</w:t>
              <w:tab/>
              <w:t xml:space="preserve">ipsum </w:t>
              <w:br/>
              <w:t>•</w:t>
              <w:tab/>
              <w:t>adipiscing</w:t>
            </w:r>
          </w:p>
        </w:tc>
        <w:tc>
          <w:tcPr>
            <w:tcW w:type="dxa" w:w="2616"/>
          </w:tcPr>
          <w:p>
            <w:r>
              <w:t>Medium</w:t>
            </w:r>
          </w:p>
        </w:tc>
        <w:tc>
          <w:tcPr>
            <w:tcW w:type="dxa" w:w="2616"/>
          </w:tcPr>
          <w:p>
            <w:r>
              <w:t>2</w:t>
            </w:r>
          </w:p>
        </w:tc>
      </w:tr>
    </w:tbl>
    <w:p>
      <w:pPr>
        <w:pStyle w:val="Heading1"/>
      </w:pPr>
      <w:r>
        <w:t>Sub Feature 5</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p>
      <w:r>
        <w:t xml:space="preserve">Lorem ipsum dolor sit amet, consectetuer adipiscing elit. Aenean commodo ligula eget dolor. Aenean massa. Cum sociis natoque penatibus et magnis Lorem ipsum dolor sit amet, consectetuer adipiscing elit. Aenean commodo ligula eget dolor. Aenean massa. Cum </w:t>
      </w:r>
    </w:p>
    <w:sectPr w:rsidR="00AB4EB3" w:rsidRPr="00AB4EB3" w:rsidSect="00E62EB3">
      <w:headerReference w:type="default" r:id="rId18"/>
      <w:footerReference w:type="default" r:id="rId19"/>
      <w:pgSz w:w="11906" w:h="16838"/>
      <w:pgMar w:top="1579" w:right="720" w:bottom="144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99874" w14:textId="77777777" w:rsidR="001E7FD6" w:rsidRDefault="001E7FD6" w:rsidP="00067414">
      <w:r>
        <w:separator/>
      </w:r>
    </w:p>
  </w:endnote>
  <w:endnote w:type="continuationSeparator" w:id="0">
    <w:p w14:paraId="18163C11" w14:textId="77777777" w:rsidR="001E7FD6" w:rsidRDefault="001E7FD6" w:rsidP="00067414">
      <w:r>
        <w:continuationSeparator/>
      </w:r>
    </w:p>
  </w:endnote>
  <w:endnote w:type="continuationNotice" w:id="1">
    <w:p w14:paraId="4B9F8DC5" w14:textId="77777777" w:rsidR="001E7FD6" w:rsidRDefault="001E7F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A55C0" w14:textId="77777777" w:rsidR="00E84267" w:rsidRPr="00164424" w:rsidRDefault="00E84267" w:rsidP="005B1E45">
    <w:pPr>
      <w:pStyle w:val="Footer"/>
      <w:jc w:val="right"/>
      <w:rPr>
        <w:rFonts w:cstheme="minorHAnsi"/>
        <w:b/>
        <w:bCs/>
        <w:sz w:val="20"/>
        <w:szCs w:val="20"/>
      </w:rPr>
    </w:pPr>
    <w:r>
      <w:rPr>
        <w:rFonts w:cstheme="minorHAnsi"/>
        <w:sz w:val="20"/>
        <w:szCs w:val="20"/>
      </w:rPr>
      <w:tab/>
    </w:r>
    <w:sdt>
      <w:sdtPr>
        <w:rPr>
          <w:rFonts w:cstheme="minorHAnsi"/>
        </w:rPr>
        <w:id w:val="-640189123"/>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sdtContent>
    </w:sdt>
  </w:p>
  <w:p w14:paraId="0DA897F8" w14:textId="77777777" w:rsidR="00E84267" w:rsidRPr="0058080F"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rPr>
      <w:id w:val="2102217106"/>
      <w:docPartObj>
        <w:docPartGallery w:val="Page Numbers (Top of Page)"/>
        <w:docPartUnique/>
      </w:docPartObj>
    </w:sdtPr>
    <w:sdtEndPr/>
    <w:sdtContent>
      <w:p w14:paraId="3F8B0C52" w14:textId="77777777" w:rsidR="00E84267" w:rsidRPr="00164424" w:rsidRDefault="00E84267" w:rsidP="005B1E45">
        <w:pPr>
          <w:pStyle w:val="Footer"/>
          <w:jc w:val="right"/>
          <w:rPr>
            <w:rFonts w:cstheme="minorHAnsi"/>
            <w:b/>
            <w:bCs/>
            <w:sz w:val="20"/>
            <w:szCs w:val="20"/>
          </w:rPr>
        </w:pPr>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2</w:t>
        </w:r>
        <w:r w:rsidRPr="005D4B82">
          <w:rPr>
            <w:rFonts w:cstheme="minorHAnsi"/>
            <w:b/>
            <w:bCs/>
            <w:sz w:val="20"/>
            <w:szCs w:val="20"/>
          </w:rPr>
          <w:fldChar w:fldCharType="end"/>
        </w:r>
        <w:r w:rsidRPr="005D4B82">
          <w:rPr>
            <w:rFonts w:cstheme="minorHAnsi"/>
            <w:sz w:val="20"/>
            <w:szCs w:val="20"/>
          </w:rPr>
          <w:t xml:space="preserve"> of </w:t>
        </w:r>
        <w:r w:rsidRPr="005D4B82">
          <w:rPr>
            <w:rFonts w:cstheme="minorHAnsi"/>
            <w:b/>
            <w:bCs/>
            <w:sz w:val="20"/>
            <w:szCs w:val="20"/>
          </w:rPr>
          <w:fldChar w:fldCharType="begin"/>
        </w:r>
        <w:r w:rsidRPr="005D4B82">
          <w:rPr>
            <w:rFonts w:cstheme="minorHAnsi"/>
            <w:b/>
            <w:bCs/>
            <w:sz w:val="20"/>
            <w:szCs w:val="20"/>
          </w:rPr>
          <w:instrText xml:space="preserve"> NUMPAGES  \* Arabic  \* MERGEFORMAT </w:instrText>
        </w:r>
        <w:r w:rsidRPr="005D4B82">
          <w:rPr>
            <w:rFonts w:cstheme="minorHAnsi"/>
            <w:b/>
            <w:bCs/>
            <w:sz w:val="20"/>
            <w:szCs w:val="20"/>
          </w:rPr>
          <w:fldChar w:fldCharType="separate"/>
        </w:r>
        <w:r>
          <w:rPr>
            <w:rFonts w:cstheme="minorHAnsi"/>
            <w:b/>
            <w:bCs/>
            <w:sz w:val="20"/>
            <w:szCs w:val="20"/>
          </w:rPr>
          <w:t>6</w:t>
        </w:r>
        <w:r w:rsidRPr="005D4B82">
          <w:rPr>
            <w:rFonts w:cstheme="minorHAnsi"/>
            <w:b/>
            <w:bCs/>
            <w:sz w:val="20"/>
            <w:szCs w:val="20"/>
          </w:rPr>
          <w:fldChar w:fldCharType="end"/>
        </w:r>
      </w:p>
    </w:sdtContent>
  </w:sdt>
  <w:p w14:paraId="546475D0" w14:textId="77777777" w:rsidR="00E84267" w:rsidRPr="00F44847" w:rsidRDefault="00E84267" w:rsidP="005B1E45">
    <w:pPr>
      <w:pStyle w:val="Footer"/>
      <w:jc w:val="center"/>
    </w:pPr>
    <w:r w:rsidRPr="00A70820">
      <w:rPr>
        <w:rFonts w:ascii="Symbol" w:eastAsia="Symbol" w:hAnsi="Symbol" w:cstheme="minorHAnsi"/>
        <w:sz w:val="20"/>
        <w:szCs w:val="20"/>
      </w:rPr>
      <w:t>ã</w:t>
    </w:r>
    <w:r w:rsidRPr="00A70820">
      <w:rPr>
        <w:rFonts w:cstheme="minorHAnsi"/>
        <w:sz w:val="20"/>
        <w:szCs w:val="20"/>
      </w:rPr>
      <w:t>IRLCA Limited – Not to be reproduced or re-distributed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777FC" w14:textId="77777777" w:rsidR="004A3B0D" w:rsidRPr="00164424" w:rsidRDefault="004A3B0D" w:rsidP="004A3B0D">
    <w:pPr>
      <w:pStyle w:val="Footer"/>
      <w:jc w:val="right"/>
      <w:rPr>
        <w:rFonts w:cstheme="minorHAnsi"/>
        <w:b/>
        <w:bCs/>
        <w:sz w:val="20"/>
        <w:szCs w:val="20"/>
      </w:rPr>
    </w:pPr>
    <w:r>
      <w:rPr>
        <w:rFonts w:cstheme="minorHAnsi"/>
        <w:sz w:val="20"/>
        <w:szCs w:val="20"/>
      </w:rPr>
      <w:tab/>
    </w:r>
    <w:sdt>
      <w:sdtPr>
        <w:rPr>
          <w:rFonts w:cstheme="minorHAnsi"/>
        </w:rPr>
        <w:id w:val="1627503551"/>
        <w:docPartObj>
          <w:docPartGallery w:val="Page Numbers (Top of Page)"/>
          <w:docPartUnique/>
        </w:docPartObj>
      </w:sdtPr>
      <w:sdtEndPr/>
      <w:sdtContent>
        <w:r w:rsidRPr="005D4B82">
          <w:rPr>
            <w:rFonts w:cstheme="minorHAnsi"/>
            <w:sz w:val="20"/>
            <w:szCs w:val="20"/>
          </w:rPr>
          <w:t xml:space="preserve">Page </w:t>
        </w:r>
        <w:r w:rsidRPr="005D4B82">
          <w:rPr>
            <w:rFonts w:cstheme="minorHAnsi"/>
            <w:b/>
            <w:bCs/>
            <w:sz w:val="20"/>
            <w:szCs w:val="20"/>
          </w:rPr>
          <w:fldChar w:fldCharType="begin"/>
        </w:r>
        <w:r w:rsidRPr="005D4B82">
          <w:rPr>
            <w:rFonts w:cstheme="minorHAnsi"/>
            <w:b/>
            <w:bCs/>
            <w:sz w:val="20"/>
            <w:szCs w:val="20"/>
          </w:rPr>
          <w:instrText xml:space="preserve"> PAGE </w:instrText>
        </w:r>
        <w:r w:rsidRPr="005D4B82">
          <w:rPr>
            <w:rFonts w:cstheme="minorHAnsi"/>
            <w:b/>
            <w:bCs/>
            <w:sz w:val="20"/>
            <w:szCs w:val="20"/>
          </w:rPr>
          <w:fldChar w:fldCharType="separate"/>
        </w:r>
        <w:r>
          <w:rPr>
            <w:rFonts w:cstheme="minorHAnsi"/>
            <w:b/>
            <w:bCs/>
            <w:sz w:val="20"/>
            <w:szCs w:val="20"/>
          </w:rPr>
          <w:t>10</w:t>
        </w:r>
        <w:r w:rsidRPr="005D4B82">
          <w:rPr>
            <w:rFonts w:cstheme="minorHAnsi"/>
            <w:b/>
            <w:bCs/>
            <w:sz w:val="20"/>
            <w:szCs w:val="20"/>
          </w:rPr>
          <w:fldChar w:fldCharType="end"/>
        </w:r>
        <w:r w:rsidRPr="005D4B82">
          <w:rPr>
            <w:rFonts w:cstheme="minorHAnsi"/>
            <w:sz w:val="20"/>
            <w:szCs w:val="20"/>
          </w:rPr>
          <w:t xml:space="preserve"> of </w:t>
        </w:r>
        <w:r w:rsidR="004601F5" w:rsidRPr="00A432FD">
          <w:rPr>
            <w:rFonts w:cstheme="minorHAnsi"/>
            <w:b/>
            <w:sz w:val="20"/>
            <w:szCs w:val="20"/>
          </w:rPr>
          <w:fldChar w:fldCharType="begin"/>
        </w:r>
        <w:r w:rsidR="004601F5" w:rsidRPr="00A432FD">
          <w:rPr>
            <w:b/>
            <w:bCs/>
            <w:color w:val="000000" w:themeColor="text1"/>
            <w:sz w:val="20"/>
            <w:szCs w:val="20"/>
          </w:rPr>
          <w:instrText xml:space="preserve"> NUMPAGES  \* Arabic  \* MERGEFORMAT </w:instrText>
        </w:r>
        <w:r w:rsidR="004601F5" w:rsidRPr="00A432FD">
          <w:rPr>
            <w:rFonts w:cstheme="minorHAnsi"/>
            <w:b/>
            <w:sz w:val="20"/>
            <w:szCs w:val="20"/>
          </w:rPr>
          <w:fldChar w:fldCharType="separate"/>
        </w:r>
        <w:r w:rsidR="004601F5" w:rsidRPr="00A432FD">
          <w:rPr>
            <w:b/>
            <w:bCs/>
            <w:color w:val="000000" w:themeColor="text1"/>
            <w:sz w:val="20"/>
            <w:szCs w:val="20"/>
          </w:rPr>
          <w:t>6</w:t>
        </w:r>
        <w:r w:rsidR="004601F5" w:rsidRPr="00A432FD">
          <w:rPr>
            <w:rFonts w:cstheme="minorHAnsi"/>
            <w:b/>
            <w:sz w:val="20"/>
            <w:szCs w:val="20"/>
          </w:rPr>
          <w:fldChar w:fldCharType="end"/>
        </w:r>
      </w:sdtContent>
    </w:sdt>
  </w:p>
  <w:p w14:paraId="5A3D76BD" w14:textId="700BDDA5" w:rsidR="004601F5" w:rsidRDefault="004A3B0D" w:rsidP="004A3B0D">
    <w:pPr>
      <w:pStyle w:val="Footer"/>
      <w:jc w:val="center"/>
    </w:pPr>
    <w:r w:rsidRPr="00A70820">
      <w:rPr>
        <w:rFonts w:ascii="Symbol" w:eastAsia="Symbol" w:hAnsi="Symbol" w:cstheme="minorHAnsi"/>
        <w:sz w:val="20"/>
        <w:szCs w:val="20"/>
      </w:rPr>
      <w:t>ã</w:t>
    </w:r>
    <w:r w:rsidR="00FA19DC">
      <w:rPr>
        <w:rFonts w:cstheme="minorHAnsi"/>
        <w:sz w:val="20"/>
        <w:szCs w:val="20"/>
      </w:rPr>
      <w:t>HUGHES</w:t>
    </w:r>
    <w:r w:rsidRPr="00A70820">
      <w:rPr>
        <w:rFonts w:cstheme="minorHAnsi"/>
        <w:sz w:val="20"/>
        <w:szCs w:val="20"/>
      </w:rPr>
      <w:t xml:space="preserve"> Limited – Not to be reproduced or re-distributed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718C9" w14:textId="77777777" w:rsidR="001E7FD6" w:rsidRDefault="001E7FD6" w:rsidP="00067414">
      <w:r>
        <w:separator/>
      </w:r>
    </w:p>
  </w:footnote>
  <w:footnote w:type="continuationSeparator" w:id="0">
    <w:p w14:paraId="0C81922B" w14:textId="77777777" w:rsidR="001E7FD6" w:rsidRDefault="001E7FD6" w:rsidP="00067414">
      <w:r>
        <w:continuationSeparator/>
      </w:r>
    </w:p>
  </w:footnote>
  <w:footnote w:type="continuationNotice" w:id="1">
    <w:p w14:paraId="3353095F" w14:textId="77777777" w:rsidR="001E7FD6" w:rsidRDefault="001E7F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5117"/>
      <w:gridCol w:w="3130"/>
      <w:gridCol w:w="7076"/>
      <w:gridCol w:w="236"/>
    </w:tblGrid>
    <w:tr w:rsidR="001253A0" w14:paraId="4D320AB3" w14:textId="77777777" w:rsidTr="00E93C34">
      <w:trPr>
        <w:trHeight w:val="274"/>
      </w:trPr>
      <w:tc>
        <w:tcPr>
          <w:tcW w:w="1917" w:type="dxa"/>
          <w:shd w:val="clear" w:color="auto" w:fill="0C3C60"/>
          <w:vAlign w:val="center"/>
        </w:tcPr>
        <w:p w14:paraId="75B30460" w14:textId="77777777" w:rsidR="00E84267" w:rsidRPr="00B55362" w:rsidRDefault="00E84267" w:rsidP="005B1E45">
          <w:pPr>
            <w:jc w:val="center"/>
            <w:rPr>
              <w:noProof/>
              <w:sz w:val="10"/>
              <w:szCs w:val="10"/>
            </w:rPr>
          </w:pPr>
        </w:p>
      </w:tc>
      <w:tc>
        <w:tcPr>
          <w:tcW w:w="5117" w:type="dxa"/>
          <w:shd w:val="clear" w:color="auto" w:fill="0C3C60"/>
          <w:vAlign w:val="center"/>
        </w:tcPr>
        <w:p w14:paraId="6FBBC850" w14:textId="77777777" w:rsidR="00E84267" w:rsidRPr="00B55362" w:rsidRDefault="00E84267" w:rsidP="005B1E45">
          <w:pPr>
            <w:rPr>
              <w:rFonts w:cstheme="minorHAnsi"/>
              <w:sz w:val="10"/>
              <w:szCs w:val="10"/>
            </w:rPr>
          </w:pPr>
        </w:p>
      </w:tc>
      <w:tc>
        <w:tcPr>
          <w:tcW w:w="10206" w:type="dxa"/>
          <w:gridSpan w:val="2"/>
          <w:shd w:val="clear" w:color="auto" w:fill="0C3C60"/>
          <w:vAlign w:val="bottom"/>
        </w:tcPr>
        <w:p w14:paraId="1200A591" w14:textId="77777777" w:rsidR="00E84267" w:rsidRPr="00B55362" w:rsidRDefault="00E84267" w:rsidP="005B1E45">
          <w:pPr>
            <w:jc w:val="right"/>
            <w:rPr>
              <w:rFonts w:cstheme="minorHAnsi"/>
              <w:i/>
              <w:sz w:val="10"/>
              <w:szCs w:val="10"/>
            </w:rPr>
          </w:pPr>
        </w:p>
      </w:tc>
      <w:tc>
        <w:tcPr>
          <w:tcW w:w="236" w:type="dxa"/>
          <w:shd w:val="clear" w:color="auto" w:fill="0C3C60"/>
        </w:tcPr>
        <w:p w14:paraId="3DDC72EF" w14:textId="77777777" w:rsidR="00E84267" w:rsidRDefault="00E84267" w:rsidP="005B1E45">
          <w:pPr>
            <w:rPr>
              <w:rFonts w:cstheme="minorHAnsi"/>
              <w:i/>
            </w:rPr>
          </w:pPr>
        </w:p>
      </w:tc>
    </w:tr>
    <w:tr w:rsidR="001253A0" w14:paraId="34512BD5" w14:textId="77777777" w:rsidTr="00E93C34">
      <w:trPr>
        <w:gridAfter w:val="1"/>
        <w:wAfter w:w="236" w:type="dxa"/>
        <w:trHeight w:val="419"/>
      </w:trPr>
      <w:tc>
        <w:tcPr>
          <w:tcW w:w="1917" w:type="dxa"/>
          <w:vMerge w:val="restart"/>
          <w:shd w:val="clear" w:color="auto" w:fill="0C3C60"/>
          <w:vAlign w:val="center"/>
        </w:tcPr>
        <w:p w14:paraId="13D140A2" w14:textId="77777777" w:rsidR="00E84267" w:rsidRDefault="00E84267" w:rsidP="005B1E45">
          <w:pPr>
            <w:jc w:val="center"/>
            <w:rPr>
              <w:rFonts w:ascii="Calibri" w:hAnsi="Calibri"/>
            </w:rPr>
          </w:pPr>
          <w:r>
            <w:rPr>
              <w:noProof/>
            </w:rPr>
            <w:drawing>
              <wp:anchor distT="0" distB="0" distL="114300" distR="114300" simplePos="0" relativeHeight="251658241" behindDoc="0" locked="0" layoutInCell="1" allowOverlap="1" wp14:anchorId="305CFAD0" wp14:editId="7A0EB78E">
                <wp:simplePos x="0" y="0"/>
                <wp:positionH relativeFrom="column">
                  <wp:posOffset>622935</wp:posOffset>
                </wp:positionH>
                <wp:positionV relativeFrom="paragraph">
                  <wp:posOffset>-186690</wp:posOffset>
                </wp:positionV>
                <wp:extent cx="175260" cy="558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17" w:type="dxa"/>
          <w:shd w:val="clear" w:color="auto" w:fill="0C3C60"/>
          <w:vAlign w:val="bottom"/>
        </w:tcPr>
        <w:p w14:paraId="5DA944E4" w14:textId="77777777" w:rsidR="00E84267" w:rsidRDefault="00E84267" w:rsidP="005B1E45">
          <w:pPr>
            <w:rPr>
              <w:rFonts w:ascii="Calibri" w:hAnsi="Calibri"/>
            </w:rPr>
          </w:pPr>
          <w:proofErr w:type="spellStart"/>
          <w:r>
            <w:rPr>
              <w:rFonts w:cstheme="minorHAnsi"/>
              <w:sz w:val="52"/>
            </w:rPr>
            <w:t>I</w:t>
          </w:r>
          <w:r w:rsidRPr="00A70820">
            <w:rPr>
              <w:rFonts w:cstheme="minorHAnsi"/>
              <w:sz w:val="52"/>
            </w:rPr>
            <w:t>rlca</w:t>
          </w:r>
          <w:proofErr w:type="spellEnd"/>
          <w:r w:rsidRPr="00A70820">
            <w:rPr>
              <w:rFonts w:cstheme="minorHAnsi"/>
              <w:sz w:val="52"/>
            </w:rPr>
            <w:t xml:space="preserve"> </w:t>
          </w:r>
          <w:r w:rsidRPr="00A70820">
            <w:rPr>
              <w:rFonts w:cstheme="minorHAnsi"/>
              <w:color w:val="B4C6E7" w:themeColor="accent1" w:themeTint="66"/>
              <w:sz w:val="52"/>
            </w:rPr>
            <w:t>Limited</w:t>
          </w:r>
        </w:p>
      </w:tc>
      <w:tc>
        <w:tcPr>
          <w:tcW w:w="3130" w:type="dxa"/>
          <w:shd w:val="clear" w:color="auto" w:fill="0C3C60"/>
          <w:vAlign w:val="bottom"/>
        </w:tcPr>
        <w:p w14:paraId="41C4C7F4" w14:textId="77777777" w:rsidR="00E84267" w:rsidRDefault="00E84267">
          <w:pPr>
            <w:jc w:val="right"/>
            <w:rPr>
              <w:rFonts w:ascii="Calibri" w:hAnsi="Calibri"/>
            </w:rPr>
          </w:pPr>
          <w:r>
            <w:rPr>
              <w:rFonts w:cstheme="minorHAnsi"/>
              <w:i/>
            </w:rPr>
            <w:t xml:space="preserve">        Document ID:</w:t>
          </w:r>
          <w:r w:rsidRPr="00A70820">
            <w:rPr>
              <w:rFonts w:cstheme="minorHAnsi"/>
              <w:i/>
            </w:rPr>
            <w:t xml:space="preserve"> Q</w:t>
          </w:r>
          <w:r>
            <w:rPr>
              <w:rFonts w:cstheme="minorHAnsi"/>
              <w:i/>
            </w:rPr>
            <w:t>S</w:t>
          </w:r>
          <w:r w:rsidRPr="00A70820">
            <w:rPr>
              <w:rFonts w:cstheme="minorHAnsi"/>
              <w:i/>
            </w:rPr>
            <w:t>000</w:t>
          </w:r>
          <w:r>
            <w:rPr>
              <w:rFonts w:cstheme="minorHAnsi"/>
              <w:i/>
            </w:rPr>
            <w:t xml:space="preserve">04 </w:t>
          </w:r>
          <w:r w:rsidRPr="00A70820">
            <w:rPr>
              <w:rFonts w:cstheme="minorHAnsi"/>
              <w:i/>
            </w:rPr>
            <w:t>Rev</w:t>
          </w:r>
          <w:r>
            <w:rPr>
              <w:rFonts w:cstheme="minorHAnsi"/>
              <w:i/>
            </w:rPr>
            <w:t xml:space="preserve"> 5.0</w:t>
          </w:r>
        </w:p>
      </w:tc>
      <w:tc>
        <w:tcPr>
          <w:tcW w:w="7076" w:type="dxa"/>
          <w:shd w:val="clear" w:color="auto" w:fill="0C3C60"/>
        </w:tcPr>
        <w:p w14:paraId="3537AF69" w14:textId="77777777" w:rsidR="00E84267" w:rsidRDefault="00E84267" w:rsidP="005B1E45">
          <w:pPr>
            <w:jc w:val="right"/>
            <w:rPr>
              <w:rFonts w:cstheme="minorHAnsi"/>
              <w:i/>
            </w:rPr>
          </w:pPr>
        </w:p>
      </w:tc>
    </w:tr>
    <w:tr w:rsidR="001253A0" w14:paraId="7D0DE4BE" w14:textId="77777777" w:rsidTr="00E93C34">
      <w:trPr>
        <w:gridAfter w:val="1"/>
        <w:wAfter w:w="236" w:type="dxa"/>
        <w:trHeight w:val="700"/>
      </w:trPr>
      <w:tc>
        <w:tcPr>
          <w:tcW w:w="1917" w:type="dxa"/>
          <w:vMerge/>
        </w:tcPr>
        <w:p w14:paraId="290B584E" w14:textId="77777777" w:rsidR="00E84267" w:rsidRDefault="00E84267" w:rsidP="005B1E45">
          <w:pPr>
            <w:rPr>
              <w:rFonts w:ascii="Calibri" w:hAnsi="Calibri"/>
            </w:rPr>
          </w:pPr>
        </w:p>
      </w:tc>
      <w:tc>
        <w:tcPr>
          <w:tcW w:w="5117" w:type="dxa"/>
          <w:tcBorders>
            <w:top w:val="single" w:sz="4" w:space="0" w:color="0C3C60"/>
            <w:left w:val="single" w:sz="4" w:space="0" w:color="0C3C60"/>
            <w:bottom w:val="single" w:sz="4" w:space="0" w:color="0C3C60"/>
            <w:right w:val="single" w:sz="4" w:space="0" w:color="0C3C60"/>
          </w:tcBorders>
          <w:shd w:val="clear" w:color="auto" w:fill="0C3C60"/>
        </w:tcPr>
        <w:p w14:paraId="33477E94" w14:textId="77777777" w:rsidR="00E84267" w:rsidRDefault="00E84267" w:rsidP="005B1E45">
          <w:pPr>
            <w:rPr>
              <w:rFonts w:ascii="Calibri" w:hAnsi="Calibri"/>
            </w:rPr>
          </w:pPr>
          <w:r>
            <w:rPr>
              <w:rFonts w:cstheme="minorHAnsi"/>
              <w:color w:val="B4C6E7" w:themeColor="accent1" w:themeTint="66"/>
              <w:sz w:val="22"/>
              <w:szCs w:val="22"/>
            </w:rPr>
            <w:t xml:space="preserve">Industry Response Schedule Feature - Functional Requirement Specification </w:t>
          </w:r>
        </w:p>
      </w:tc>
      <w:tc>
        <w:tcPr>
          <w:tcW w:w="3130"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8CFD03A" w14:textId="77777777" w:rsidR="00E84267" w:rsidRDefault="00E84267" w:rsidP="005B1E45">
          <w:pPr>
            <w:jc w:val="right"/>
            <w:rPr>
              <w:rFonts w:ascii="Calibri" w:hAnsi="Calibri"/>
            </w:rPr>
          </w:pPr>
        </w:p>
      </w:tc>
      <w:tc>
        <w:tcPr>
          <w:tcW w:w="7076" w:type="dxa"/>
          <w:tcBorders>
            <w:top w:val="single" w:sz="4" w:space="0" w:color="0C3C60"/>
            <w:left w:val="single" w:sz="4" w:space="0" w:color="0C3C60"/>
            <w:bottom w:val="single" w:sz="4" w:space="0" w:color="0C3C60"/>
            <w:right w:val="single" w:sz="4" w:space="0" w:color="0C3C60"/>
          </w:tcBorders>
          <w:shd w:val="clear" w:color="auto" w:fill="0C3C60"/>
        </w:tcPr>
        <w:p w14:paraId="37742074" w14:textId="77777777" w:rsidR="00E84267" w:rsidRPr="005D4B82" w:rsidRDefault="00E84267" w:rsidP="005B1E45">
          <w:pPr>
            <w:jc w:val="right"/>
            <w:rPr>
              <w:rFonts w:cstheme="minorHAnsi"/>
              <w:color w:val="B4C6E7" w:themeColor="accent1" w:themeTint="66"/>
            </w:rPr>
          </w:pPr>
        </w:p>
      </w:tc>
    </w:tr>
  </w:tbl>
  <w:p w14:paraId="190D4EBA" w14:textId="77777777" w:rsidR="00E84267" w:rsidRDefault="00E842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382"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53"/>
      <w:gridCol w:w="5249"/>
      <w:gridCol w:w="3155"/>
      <w:gridCol w:w="7025"/>
    </w:tblGrid>
    <w:tr w:rsidR="00BD485E" w:rsidRPr="00B55362" w14:paraId="396D1D33" w14:textId="77777777" w:rsidTr="00E93C34">
      <w:trPr>
        <w:trHeight w:val="274"/>
      </w:trPr>
      <w:tc>
        <w:tcPr>
          <w:tcW w:w="1953" w:type="dxa"/>
          <w:shd w:val="clear" w:color="auto" w:fill="0C3C60"/>
          <w:vAlign w:val="center"/>
        </w:tcPr>
        <w:p w14:paraId="31132719" w14:textId="77777777" w:rsidR="00E84267" w:rsidRPr="00B55362" w:rsidRDefault="00E84267" w:rsidP="005B1E45">
          <w:pPr>
            <w:jc w:val="center"/>
            <w:rPr>
              <w:noProof/>
              <w:sz w:val="10"/>
              <w:szCs w:val="10"/>
            </w:rPr>
          </w:pPr>
        </w:p>
      </w:tc>
      <w:tc>
        <w:tcPr>
          <w:tcW w:w="5249" w:type="dxa"/>
          <w:shd w:val="clear" w:color="auto" w:fill="0C3C60"/>
          <w:vAlign w:val="center"/>
        </w:tcPr>
        <w:p w14:paraId="46CFBBAE" w14:textId="77777777" w:rsidR="00E84267" w:rsidRPr="00B55362" w:rsidRDefault="00E84267" w:rsidP="005B1E45">
          <w:pPr>
            <w:rPr>
              <w:rFonts w:cstheme="minorHAnsi"/>
              <w:sz w:val="10"/>
              <w:szCs w:val="10"/>
            </w:rPr>
          </w:pPr>
        </w:p>
      </w:tc>
      <w:tc>
        <w:tcPr>
          <w:tcW w:w="10180" w:type="dxa"/>
          <w:gridSpan w:val="2"/>
          <w:shd w:val="clear" w:color="auto" w:fill="0C3C60"/>
          <w:vAlign w:val="bottom"/>
        </w:tcPr>
        <w:p w14:paraId="2A5FD4A2" w14:textId="77777777" w:rsidR="00E84267" w:rsidRPr="00B55362" w:rsidRDefault="00E84267" w:rsidP="005B1E45">
          <w:pPr>
            <w:jc w:val="right"/>
            <w:rPr>
              <w:rFonts w:cstheme="minorHAnsi"/>
              <w:i/>
              <w:sz w:val="10"/>
              <w:szCs w:val="10"/>
            </w:rPr>
          </w:pPr>
        </w:p>
      </w:tc>
    </w:tr>
    <w:tr w:rsidR="001253A0" w14:paraId="47B4C64C" w14:textId="77777777" w:rsidTr="00E93C34">
      <w:trPr>
        <w:trHeight w:val="838"/>
      </w:trPr>
      <w:tc>
        <w:tcPr>
          <w:tcW w:w="1953" w:type="dxa"/>
          <w:vMerge w:val="restart"/>
          <w:shd w:val="clear" w:color="auto" w:fill="0C3C60"/>
          <w:vAlign w:val="center"/>
        </w:tcPr>
        <w:p w14:paraId="2A05F8E8" w14:textId="77777777" w:rsidR="00E84267" w:rsidRDefault="00E84267" w:rsidP="005B1E45">
          <w:pPr>
            <w:jc w:val="center"/>
            <w:rPr>
              <w:rFonts w:ascii="Calibri" w:hAnsi="Calibri"/>
            </w:rPr>
          </w:pPr>
          <w:r>
            <w:rPr>
              <w:noProof/>
            </w:rPr>
            <w:drawing>
              <wp:anchor distT="0" distB="0" distL="114300" distR="114300" simplePos="0" relativeHeight="251658242" behindDoc="0" locked="0" layoutInCell="1" allowOverlap="1" wp14:anchorId="21A4B30E" wp14:editId="4675EC4A">
                <wp:simplePos x="0" y="0"/>
                <wp:positionH relativeFrom="column">
                  <wp:posOffset>617220</wp:posOffset>
                </wp:positionH>
                <wp:positionV relativeFrom="paragraph">
                  <wp:posOffset>83185</wp:posOffset>
                </wp:positionV>
                <wp:extent cx="175260" cy="558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249" w:type="dxa"/>
          <w:shd w:val="clear" w:color="auto" w:fill="0C3C60"/>
          <w:vAlign w:val="bottom"/>
        </w:tcPr>
        <w:p w14:paraId="422AABC8" w14:textId="77777777" w:rsidR="00E84267" w:rsidRDefault="00E84267" w:rsidP="005B1E45">
          <w:pPr>
            <w:rPr>
              <w:rFonts w:ascii="Calibri" w:hAnsi="Calibri"/>
            </w:rPr>
          </w:pPr>
          <w:proofErr w:type="spellStart"/>
          <w:r>
            <w:rPr>
              <w:rFonts w:asciiTheme="minorHAnsi" w:hAnsiTheme="minorHAnsi" w:cstheme="minorHAnsi"/>
              <w:sz w:val="52"/>
            </w:rPr>
            <w:t>I</w:t>
          </w:r>
          <w:r w:rsidRPr="00A70820">
            <w:rPr>
              <w:rFonts w:asciiTheme="minorHAnsi" w:hAnsiTheme="minorHAnsi" w:cstheme="minorHAnsi"/>
              <w:sz w:val="52"/>
            </w:rPr>
            <w:t>rlca</w:t>
          </w:r>
          <w:proofErr w:type="spellEnd"/>
          <w:r w:rsidRPr="00A70820">
            <w:rPr>
              <w:rFonts w:asciiTheme="minorHAnsi" w:hAnsiTheme="minorHAnsi" w:cstheme="minorHAnsi"/>
              <w:sz w:val="52"/>
            </w:rPr>
            <w:t xml:space="preserve"> </w:t>
          </w:r>
          <w:r w:rsidRPr="00A70820">
            <w:rPr>
              <w:rFonts w:asciiTheme="minorHAnsi" w:hAnsiTheme="minorHAnsi" w:cstheme="minorHAnsi"/>
              <w:color w:val="B4C6E7" w:themeColor="accent1" w:themeTint="66"/>
              <w:sz w:val="52"/>
            </w:rPr>
            <w:t>Limited</w:t>
          </w:r>
        </w:p>
      </w:tc>
      <w:tc>
        <w:tcPr>
          <w:tcW w:w="3155" w:type="dxa"/>
          <w:shd w:val="clear" w:color="auto" w:fill="0C3C60"/>
          <w:vAlign w:val="bottom"/>
        </w:tcPr>
        <w:p w14:paraId="7A0CE6C7" w14:textId="77777777" w:rsidR="00E84267" w:rsidRDefault="00E84267">
          <w:pPr>
            <w:jc w:val="right"/>
            <w:rPr>
              <w:rFonts w:ascii="Calibri" w:hAnsi="Calibri"/>
            </w:rPr>
          </w:pPr>
          <w:r>
            <w:rPr>
              <w:rFonts w:asciiTheme="minorHAnsi" w:hAnsiTheme="minorHAnsi" w:cstheme="minorHAnsi"/>
              <w:i/>
            </w:rPr>
            <w:t xml:space="preserve">      Document ID:</w:t>
          </w:r>
          <w:r w:rsidRPr="00A70820">
            <w:rPr>
              <w:rFonts w:asciiTheme="minorHAnsi" w:hAnsiTheme="minorHAnsi" w:cstheme="minorHAnsi"/>
              <w:i/>
            </w:rPr>
            <w:t xml:space="preserve"> Q</w:t>
          </w:r>
          <w:r>
            <w:rPr>
              <w:rFonts w:asciiTheme="minorHAnsi" w:hAnsiTheme="minorHAnsi" w:cstheme="minorHAnsi"/>
              <w:i/>
            </w:rPr>
            <w:t>S</w:t>
          </w:r>
          <w:r w:rsidRPr="00A70820">
            <w:rPr>
              <w:rFonts w:asciiTheme="minorHAnsi" w:hAnsiTheme="minorHAnsi" w:cstheme="minorHAnsi"/>
              <w:i/>
            </w:rPr>
            <w:t>000</w:t>
          </w:r>
          <w:r>
            <w:rPr>
              <w:rFonts w:asciiTheme="minorHAnsi" w:hAnsiTheme="minorHAnsi" w:cstheme="minorHAnsi"/>
              <w:i/>
            </w:rPr>
            <w:t xml:space="preserve">04 </w:t>
          </w:r>
          <w:r w:rsidRPr="00A70820">
            <w:rPr>
              <w:rFonts w:asciiTheme="minorHAnsi" w:hAnsiTheme="minorHAnsi" w:cstheme="minorHAnsi"/>
              <w:i/>
            </w:rPr>
            <w:t>Rev</w:t>
          </w:r>
          <w:r>
            <w:rPr>
              <w:rFonts w:asciiTheme="minorHAnsi" w:hAnsiTheme="minorHAnsi" w:cstheme="minorHAnsi"/>
              <w:i/>
            </w:rPr>
            <w:t xml:space="preserve"> 5.0</w:t>
          </w:r>
        </w:p>
      </w:tc>
      <w:tc>
        <w:tcPr>
          <w:tcW w:w="7025" w:type="dxa"/>
          <w:shd w:val="clear" w:color="auto" w:fill="0C3C60"/>
        </w:tcPr>
        <w:p w14:paraId="5BFE594D" w14:textId="77777777" w:rsidR="00E84267" w:rsidRDefault="00E84267" w:rsidP="005B1E45">
          <w:pPr>
            <w:jc w:val="right"/>
            <w:rPr>
              <w:rFonts w:asciiTheme="minorHAnsi" w:hAnsiTheme="minorHAnsi" w:cstheme="minorHAnsi"/>
              <w:i/>
            </w:rPr>
          </w:pPr>
        </w:p>
      </w:tc>
    </w:tr>
    <w:tr w:rsidR="001253A0" w:rsidRPr="005D4B82" w14:paraId="3AF1429E" w14:textId="77777777" w:rsidTr="00E93C34">
      <w:trPr>
        <w:trHeight w:val="700"/>
      </w:trPr>
      <w:tc>
        <w:tcPr>
          <w:tcW w:w="1953" w:type="dxa"/>
          <w:vMerge/>
        </w:tcPr>
        <w:p w14:paraId="7D283DF4" w14:textId="77777777" w:rsidR="00E84267" w:rsidRDefault="00E84267" w:rsidP="005B1E45">
          <w:pPr>
            <w:rPr>
              <w:rFonts w:ascii="Calibri" w:hAnsi="Calibri"/>
            </w:rPr>
          </w:pPr>
        </w:p>
      </w:tc>
      <w:tc>
        <w:tcPr>
          <w:tcW w:w="5249" w:type="dxa"/>
          <w:tcBorders>
            <w:top w:val="single" w:sz="4" w:space="0" w:color="0C3C60"/>
            <w:left w:val="single" w:sz="4" w:space="0" w:color="0C3C60"/>
            <w:bottom w:val="single" w:sz="4" w:space="0" w:color="0C3C60"/>
            <w:right w:val="single" w:sz="4" w:space="0" w:color="0C3C60"/>
          </w:tcBorders>
          <w:shd w:val="clear" w:color="auto" w:fill="0C3C60"/>
        </w:tcPr>
        <w:p w14:paraId="0BDDAC82" w14:textId="77777777" w:rsidR="00E84267" w:rsidRDefault="00E84267" w:rsidP="005B1E45">
          <w:pPr>
            <w:rPr>
              <w:rFonts w:ascii="Calibri" w:hAnsi="Calibri"/>
            </w:rPr>
          </w:pPr>
          <w:r>
            <w:rPr>
              <w:rFonts w:asciiTheme="minorHAnsi" w:hAnsiTheme="minorHAnsi" w:cstheme="minorHAnsi"/>
              <w:color w:val="B4C6E7" w:themeColor="accent1" w:themeTint="66"/>
              <w:sz w:val="22"/>
              <w:szCs w:val="22"/>
            </w:rPr>
            <w:t xml:space="preserve">Industry Response Schedule Feature - Functional Requirement Specification </w:t>
          </w:r>
        </w:p>
      </w:tc>
      <w:tc>
        <w:tcPr>
          <w:tcW w:w="3155"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522FBC3C" w14:textId="77777777" w:rsidR="00E84267" w:rsidRDefault="00E84267" w:rsidP="005B1E45">
          <w:pPr>
            <w:jc w:val="right"/>
            <w:rPr>
              <w:rFonts w:ascii="Calibri" w:hAnsi="Calibri"/>
            </w:rPr>
          </w:pPr>
        </w:p>
      </w:tc>
      <w:tc>
        <w:tcPr>
          <w:tcW w:w="7025" w:type="dxa"/>
          <w:tcBorders>
            <w:top w:val="single" w:sz="4" w:space="0" w:color="0C3C60"/>
            <w:left w:val="single" w:sz="4" w:space="0" w:color="0C3C60"/>
            <w:bottom w:val="single" w:sz="4" w:space="0" w:color="0C3C60"/>
            <w:right w:val="single" w:sz="4" w:space="0" w:color="0C3C60"/>
          </w:tcBorders>
          <w:shd w:val="clear" w:color="auto" w:fill="0C3C60"/>
        </w:tcPr>
        <w:p w14:paraId="0C552ECE" w14:textId="77777777" w:rsidR="00E84267" w:rsidRPr="005D4B82" w:rsidRDefault="00E84267" w:rsidP="005B1E45">
          <w:pPr>
            <w:jc w:val="right"/>
            <w:rPr>
              <w:rFonts w:asciiTheme="minorHAnsi" w:hAnsiTheme="minorHAnsi" w:cstheme="minorHAnsi"/>
              <w:color w:val="B4C6E7" w:themeColor="accent1" w:themeTint="66"/>
            </w:rPr>
          </w:pPr>
        </w:p>
      </w:tc>
    </w:tr>
  </w:tbl>
  <w:p w14:paraId="54958090" w14:textId="77777777" w:rsidR="00E84267" w:rsidRPr="00CD222D" w:rsidRDefault="00E84267" w:rsidP="005B1E45">
    <w:pPr>
      <w:pStyle w:val="Header"/>
      <w:rPr>
        <w:sz w:val="6"/>
        <w:szCs w:val="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5C520" w14:textId="77777777" w:rsidR="00803363" w:rsidRDefault="00803363">
    <w:pPr>
      <w:pStyle w:val="Header"/>
    </w:pPr>
  </w:p>
  <w:p w14:paraId="0D7F7730" w14:textId="77777777" w:rsidR="008D2E86" w:rsidRDefault="008D2E8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7476" w:type="dxa"/>
      <w:tblInd w:w="-1085" w:type="dxa"/>
      <w:tblBorders>
        <w:top w:val="single" w:sz="4" w:space="0" w:color="0C3C60"/>
        <w:left w:val="single" w:sz="4" w:space="0" w:color="0C3C60"/>
        <w:bottom w:val="single" w:sz="4" w:space="0" w:color="0C3C60"/>
        <w:right w:val="single" w:sz="4" w:space="0" w:color="0C3C60"/>
        <w:insideH w:val="single" w:sz="4" w:space="0" w:color="0C3C60"/>
        <w:insideV w:val="single" w:sz="4" w:space="0" w:color="0C3C60"/>
      </w:tblBorders>
      <w:tblLayout w:type="fixed"/>
      <w:tblLook w:val="04A0" w:firstRow="1" w:lastRow="0" w:firstColumn="1" w:lastColumn="0" w:noHBand="0" w:noVBand="1"/>
    </w:tblPr>
    <w:tblGrid>
      <w:gridCol w:w="1917"/>
      <w:gridCol w:w="7385"/>
      <w:gridCol w:w="2977"/>
      <w:gridCol w:w="4961"/>
      <w:gridCol w:w="236"/>
    </w:tblGrid>
    <w:tr w:rsidR="00CC4DC5" w14:paraId="1DAEBF43" w14:textId="77777777" w:rsidTr="6F777DC0">
      <w:trPr>
        <w:trHeight w:val="298"/>
      </w:trPr>
      <w:tc>
        <w:tcPr>
          <w:tcW w:w="1917" w:type="dxa"/>
          <w:shd w:val="clear" w:color="auto" w:fill="0C3C60"/>
          <w:vAlign w:val="center"/>
        </w:tcPr>
        <w:p w14:paraId="09684553" w14:textId="77777777" w:rsidR="00963ADF" w:rsidRPr="00B55362" w:rsidRDefault="00963ADF" w:rsidP="00963ADF">
          <w:pPr>
            <w:jc w:val="center"/>
            <w:rPr>
              <w:noProof/>
              <w:sz w:val="10"/>
              <w:szCs w:val="10"/>
            </w:rPr>
          </w:pPr>
        </w:p>
      </w:tc>
      <w:tc>
        <w:tcPr>
          <w:tcW w:w="7385" w:type="dxa"/>
          <w:shd w:val="clear" w:color="auto" w:fill="0C3C60"/>
          <w:vAlign w:val="center"/>
        </w:tcPr>
        <w:p w14:paraId="003848A3" w14:textId="77777777" w:rsidR="00963ADF" w:rsidRPr="00B55362" w:rsidRDefault="00963ADF" w:rsidP="00963ADF">
          <w:pPr>
            <w:rPr>
              <w:rFonts w:cstheme="minorHAnsi"/>
              <w:sz w:val="10"/>
              <w:szCs w:val="10"/>
            </w:rPr>
          </w:pPr>
        </w:p>
      </w:tc>
      <w:tc>
        <w:tcPr>
          <w:tcW w:w="7938" w:type="dxa"/>
          <w:gridSpan w:val="2"/>
          <w:shd w:val="clear" w:color="auto" w:fill="0C3C60"/>
          <w:vAlign w:val="bottom"/>
        </w:tcPr>
        <w:p w14:paraId="0A4753A2" w14:textId="77777777" w:rsidR="00963ADF" w:rsidRPr="00B55362" w:rsidRDefault="00963ADF" w:rsidP="00963ADF">
          <w:pPr>
            <w:jc w:val="right"/>
            <w:rPr>
              <w:rFonts w:cstheme="minorHAnsi"/>
              <w:i/>
              <w:sz w:val="10"/>
              <w:szCs w:val="10"/>
            </w:rPr>
          </w:pPr>
        </w:p>
      </w:tc>
      <w:tc>
        <w:tcPr>
          <w:tcW w:w="236" w:type="dxa"/>
          <w:shd w:val="clear" w:color="auto" w:fill="0C3C60"/>
        </w:tcPr>
        <w:p w14:paraId="6D602D17" w14:textId="77777777" w:rsidR="00963ADF" w:rsidRDefault="00963ADF" w:rsidP="00963ADF">
          <w:pPr>
            <w:rPr>
              <w:rFonts w:cstheme="minorHAnsi"/>
              <w:i/>
            </w:rPr>
          </w:pPr>
        </w:p>
      </w:tc>
    </w:tr>
    <w:tr w:rsidR="00CC4DC5" w14:paraId="39724DFA" w14:textId="77777777" w:rsidTr="009C2F33">
      <w:trPr>
        <w:gridAfter w:val="1"/>
        <w:wAfter w:w="236" w:type="dxa"/>
        <w:trHeight w:val="856"/>
      </w:trPr>
      <w:tc>
        <w:tcPr>
          <w:tcW w:w="1917" w:type="dxa"/>
          <w:vMerge w:val="restart"/>
          <w:shd w:val="clear" w:color="auto" w:fill="0C3C60"/>
          <w:vAlign w:val="center"/>
        </w:tcPr>
        <w:p w14:paraId="53EC37E5" w14:textId="33B3B5C9" w:rsidR="00963ADF" w:rsidRDefault="00A1653C" w:rsidP="00963ADF">
          <w:pPr>
            <w:jc w:val="center"/>
            <w:rPr>
              <w:rFonts w:ascii="Calibri" w:hAnsi="Calibri"/>
            </w:rPr>
          </w:pPr>
          <w:r>
            <w:rPr>
              <w:noProof/>
            </w:rPr>
            <mc:AlternateContent>
              <mc:Choice Requires="wps">
                <w:drawing>
                  <wp:anchor distT="0" distB="0" distL="114300" distR="114300" simplePos="0" relativeHeight="251660290" behindDoc="0" locked="0" layoutInCell="1" allowOverlap="1" wp14:anchorId="1051C075" wp14:editId="0F19BC24">
                    <wp:simplePos x="0" y="0"/>
                    <wp:positionH relativeFrom="column">
                      <wp:posOffset>614680</wp:posOffset>
                    </wp:positionH>
                    <wp:positionV relativeFrom="paragraph">
                      <wp:posOffset>-19050</wp:posOffset>
                    </wp:positionV>
                    <wp:extent cx="232410" cy="207010"/>
                    <wp:effectExtent l="0" t="0" r="15240" b="21590"/>
                    <wp:wrapNone/>
                    <wp:docPr id="5" name="Oval 5"/>
                    <wp:cNvGraphicFramePr/>
                    <a:graphic xmlns:a="http://schemas.openxmlformats.org/drawingml/2006/main">
                      <a:graphicData uri="http://schemas.microsoft.com/office/word/2010/wordprocessingShape">
                        <wps:wsp>
                          <wps:cNvSpPr/>
                          <wps:spPr>
                            <a:xfrm>
                              <a:off x="0" y="0"/>
                              <a:ext cx="232410" cy="20701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0AF747" id="Oval 5" o:spid="_x0000_s1026" style="position:absolute;margin-left:48.4pt;margin-top:-1.5pt;width:18.3pt;height:16.3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" fillcolor="white [3201]" strokecolor="black [3200]" strokeweight="1pt">
                    <v:stroke joinstyle="miter"/>
                  </v:oval>
                </w:pict>
              </mc:Fallback>
            </mc:AlternateContent>
          </w:r>
          <w:r w:rsidR="00963ADF">
            <w:rPr>
              <w:noProof/>
            </w:rPr>
            <w:drawing>
              <wp:anchor distT="0" distB="0" distL="114300" distR="114300" simplePos="0" relativeHeight="251658240" behindDoc="0" locked="0" layoutInCell="1" allowOverlap="1" wp14:anchorId="3D869197" wp14:editId="6E8C32C8">
                <wp:simplePos x="0" y="0"/>
                <wp:positionH relativeFrom="column">
                  <wp:posOffset>622935</wp:posOffset>
                </wp:positionH>
                <wp:positionV relativeFrom="paragraph">
                  <wp:posOffset>-186690</wp:posOffset>
                </wp:positionV>
                <wp:extent cx="175260" cy="558800"/>
                <wp:effectExtent l="0" t="0" r="0" b="0"/>
                <wp:wrapNone/>
                <wp:docPr id="4" name="Picture 4"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260" cy="5588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385" w:type="dxa"/>
          <w:shd w:val="clear" w:color="auto" w:fill="0C3C60"/>
          <w:vAlign w:val="bottom"/>
        </w:tcPr>
        <w:p w14:paraId="28291BC4" w14:textId="1557498F" w:rsidR="00963ADF" w:rsidRDefault="00A1653C" w:rsidP="00963ADF">
          <w:pPr>
            <w:rPr>
              <w:rFonts w:ascii="Calibri" w:hAnsi="Calibri"/>
            </w:rPr>
          </w:pPr>
          <w:r>
            <w:rPr>
              <w:rFonts w:asciiTheme="minorHAnsi" w:hAnsiTheme="minorHAnsi" w:cstheme="minorHAnsi"/>
              <w:sz w:val="52"/>
            </w:rPr>
            <w:t>Hughes</w:t>
          </w:r>
          <w:r w:rsidR="00963ADF" w:rsidRPr="00A70820">
            <w:rPr>
              <w:rFonts w:asciiTheme="minorHAnsi" w:hAnsiTheme="minorHAnsi" w:cstheme="minorHAnsi"/>
              <w:sz w:val="52"/>
            </w:rPr>
            <w:t xml:space="preserve"> </w:t>
          </w:r>
          <w:r w:rsidR="00963ADF" w:rsidRPr="00A70820">
            <w:rPr>
              <w:rFonts w:asciiTheme="minorHAnsi" w:hAnsiTheme="minorHAnsi" w:cstheme="minorHAnsi"/>
              <w:color w:val="B4C6E7" w:themeColor="accent1" w:themeTint="66"/>
              <w:sz w:val="52"/>
            </w:rPr>
            <w:t>Limited</w:t>
          </w:r>
        </w:p>
      </w:tc>
      <w:tc>
        <w:tcPr>
          <w:tcW w:w="2977" w:type="dxa"/>
          <w:shd w:val="clear" w:color="auto" w:fill="0C3C60"/>
          <w:vAlign w:val="bottom"/>
        </w:tcPr>
        <w:p w14:paraId="4C1B044C" w14:textId="14BFE76D" w:rsidR="00963ADF" w:rsidRDefault="00963ADF" w:rsidP="00D5383D">
          <w:pPr>
            <w:ind w:left="-242"/>
            <w:jc w:val="center"/>
            <w:rPr>
              <w:rFonts w:ascii="Calibri" w:hAnsi="Calibri"/>
            </w:rPr>
          </w:pPr>
          <w:r>
            <w:rPr>
              <w:rFonts w:asciiTheme="minorHAnsi" w:hAnsiTheme="minorHAnsi" w:cstheme="minorHAnsi"/>
              <w:i/>
            </w:rPr>
            <w:t>Document ID:</w:t>
          </w:r>
          <w:r w:rsidRPr="00A70820">
            <w:rPr>
              <w:rFonts w:asciiTheme="minorHAnsi" w:hAnsiTheme="minorHAnsi" w:cstheme="minorHAnsi"/>
              <w:i/>
            </w:rPr>
            <w:t xml:space="preserve"> </w:t>
          </w:r>
          <w:r w:rsidR="00A70D43">
            <w:rPr>
              <w:rFonts w:asciiTheme="minorHAnsi" w:hAnsiTheme="minorHAnsi" w:cstheme="minorHAnsi"/>
              <w:i/>
            </w:rPr>
            <w:t xml:space="preserve">QS00111</w:t>
          </w:r>
          <w:r w:rsidR="00F93230">
            <w:rPr>
              <w:rFonts w:asciiTheme="minorHAnsi" w:hAnsiTheme="minorHAnsi" w:cstheme="minorHAnsi"/>
              <w:i/>
            </w:rPr>
            <w:t xml:space="preserve"> </w:t>
          </w:r>
          <w:r w:rsidRPr="00A70820">
            <w:rPr>
              <w:rFonts w:asciiTheme="minorHAnsi" w:hAnsiTheme="minorHAnsi" w:cstheme="minorHAnsi"/>
              <w:i/>
            </w:rPr>
            <w:t>Rev</w:t>
          </w:r>
          <w:r w:rsidR="00A70D43">
            <w:rPr>
              <w:rFonts w:asciiTheme="minorHAnsi" w:hAnsiTheme="minorHAnsi" w:cstheme="minorHAnsi"/>
              <w:i/>
            </w:rPr>
            <w:t>.</w:t>
          </w:r>
          <w:r>
            <w:rPr>
              <w:rFonts w:asciiTheme="minorHAnsi" w:hAnsiTheme="minorHAnsi" w:cstheme="minorHAnsi"/>
              <w:i/>
            </w:rPr>
            <w:t xml:space="preserve"> </w:t>
          </w:r>
          <w:r w:rsidR="00A70D43">
            <w:rPr>
              <w:rFonts w:asciiTheme="minorHAnsi" w:hAnsiTheme="minorHAnsi" w:cstheme="minorHAnsi"/>
              <w:i/>
            </w:rPr>
            <w:t xml:space="preserve">1</w:t>
          </w:r>
          <w:r w:rsidR="002D5EAA">
            <w:rPr>
              <w:rFonts w:asciiTheme="minorHAnsi" w:hAnsiTheme="minorHAnsi" w:cstheme="minorHAnsi"/>
              <w:i/>
            </w:rPr>
            <w:t xml:space="preserve">   </w:t>
          </w:r>
          <w:proofErr w:type="gramEnd"/>
          <w:r w:rsidR="002D5EAA">
            <w:rPr>
              <w:rFonts w:asciiTheme="minorHAnsi" w:hAnsiTheme="minorHAnsi" w:cstheme="minorHAnsi"/>
              <w:i/>
            </w:rPr>
            <w:t xml:space="preserve">   </w:t>
          </w:r>
        </w:p>
      </w:tc>
      <w:tc>
        <w:tcPr>
          <w:tcW w:w="4961" w:type="dxa"/>
          <w:shd w:val="clear" w:color="auto" w:fill="0C3C60"/>
        </w:tcPr>
        <w:p w14:paraId="4380A622" w14:textId="77777777" w:rsidR="00963ADF" w:rsidRDefault="00963ADF" w:rsidP="00963ADF">
          <w:pPr>
            <w:jc w:val="right"/>
            <w:rPr>
              <w:rFonts w:asciiTheme="minorHAnsi" w:hAnsiTheme="minorHAnsi" w:cstheme="minorHAnsi"/>
              <w:i/>
            </w:rPr>
          </w:pPr>
        </w:p>
      </w:tc>
    </w:tr>
    <w:tr w:rsidR="00CC4DC5" w14:paraId="7D59DF0A" w14:textId="77777777" w:rsidTr="6F777DC0">
      <w:trPr>
        <w:gridAfter w:val="1"/>
        <w:wAfter w:w="236" w:type="dxa"/>
        <w:trHeight w:val="577"/>
      </w:trPr>
      <w:tc>
        <w:tcPr>
          <w:tcW w:w="1917" w:type="dxa"/>
          <w:vMerge/>
        </w:tcPr>
        <w:p w14:paraId="712651AD" w14:textId="77777777" w:rsidR="00963ADF" w:rsidRDefault="00963ADF" w:rsidP="00963ADF">
          <w:pPr>
            <w:rPr>
              <w:rFonts w:ascii="Calibri" w:hAnsi="Calibri"/>
            </w:rPr>
          </w:pPr>
        </w:p>
      </w:tc>
      <w:tc>
        <w:tcPr>
          <w:tcW w:w="7385" w:type="dxa"/>
          <w:tcBorders>
            <w:top w:val="single" w:sz="4" w:space="0" w:color="0C3C60"/>
            <w:left w:val="single" w:sz="4" w:space="0" w:color="0C3C60"/>
            <w:bottom w:val="single" w:sz="4" w:space="0" w:color="0C3C60"/>
            <w:right w:val="single" w:sz="4" w:space="0" w:color="0C3C60"/>
          </w:tcBorders>
          <w:shd w:val="clear" w:color="auto" w:fill="0C3C60"/>
        </w:tcPr>
        <w:p w14:paraId="66183C3A" w14:textId="6FFC101B" w:rsidR="00963ADF" w:rsidRDefault="00A70D43" w:rsidP="00963ADF">
          <w:pPr>
            <w:rPr>
              <w:rFonts w:ascii="Calibri" w:hAnsi="Calibri"/>
            </w:rPr>
          </w:pPr>
          <w:r>
            <w:rPr>
              <w:rFonts w:asciiTheme="minorHAnsi" w:hAnsiTheme="minorHAnsi" w:cstheme="minorHAnsi"/>
              <w:color w:val="B4C6E7" w:themeColor="accent1" w:themeTint="66"/>
              <w:sz w:val="22"/>
              <w:szCs w:val="22"/>
            </w:rPr>
            <w:t xml:space="preserve">DVH</w:t>
          </w:r>
          <w:r w:rsidR="00F321E3">
            <w:rPr>
              <w:rFonts w:asciiTheme="minorHAnsi" w:hAnsiTheme="minorHAnsi" w:cstheme="minorHAnsi"/>
              <w:color w:val="B4C6E7" w:themeColor="accent1" w:themeTint="66"/>
              <w:sz w:val="22"/>
              <w:szCs w:val="22"/>
            </w:rPr>
            <w:t xml:space="preserve"> – </w:t>
          </w:r>
          <w:r w:rsidR="00720FC2">
            <w:rPr>
              <w:rFonts w:asciiTheme="minorHAnsi" w:hAnsiTheme="minorHAnsi" w:cstheme="minorHAnsi"/>
              <w:color w:val="B4C6E7" w:themeColor="accent1" w:themeTint="66"/>
              <w:sz w:val="22"/>
              <w:szCs w:val="22"/>
            </w:rPr>
            <w:t>FRS</w:t>
          </w:r>
          <w:r w:rsidR="00963ADF">
            <w:rPr>
              <w:rFonts w:asciiTheme="minorHAnsi" w:hAnsiTheme="minorHAnsi" w:cstheme="minorHAnsi"/>
              <w:color w:val="B4C6E7" w:themeColor="accent1" w:themeTint="66"/>
              <w:sz w:val="22"/>
              <w:szCs w:val="22"/>
            </w:rPr>
            <w:t xml:space="preserve"> </w:t>
          </w:r>
          <w:r w:rsidR="00F321E3">
            <w:rPr>
              <w:rFonts w:asciiTheme="minorHAnsi" w:hAnsiTheme="minorHAnsi" w:cstheme="minorHAnsi"/>
              <w:color w:val="B4C6E7" w:themeColor="accent1" w:themeTint="66"/>
              <w:sz w:val="22"/>
              <w:szCs w:val="22"/>
            </w:rPr>
            <w:t xml:space="preserve">– </w:t>
          </w:r>
          <w:r>
            <w:rPr>
              <w:rFonts w:asciiTheme="minorHAnsi" w:hAnsiTheme="minorHAnsi" w:cstheme="minorHAnsi"/>
              <w:color w:val="B4C6E7" w:themeColor="accent1" w:themeTint="66"/>
              <w:sz w:val="22"/>
              <w:szCs w:val="22"/>
            </w:rPr>
            <w:t xml:space="preserve">Document Title Example</w:t>
          </w:r>
          <w:r w:rsidR="00CE34AC">
            <w:rPr>
              <w:rFonts w:asciiTheme="minorHAnsi" w:hAnsiTheme="minorHAnsi" w:cstheme="minorHAnsi"/>
              <w:color w:val="B4C6E7" w:themeColor="accent1" w:themeTint="66"/>
              <w:sz w:val="22"/>
              <w:szCs w:val="22"/>
            </w:rPr>
            <w:t xml:space="preserve"> </w:t>
          </w:r>
          <w:r w:rsidR="00963ADF">
            <w:rPr>
              <w:rFonts w:asciiTheme="minorHAnsi" w:hAnsiTheme="minorHAnsi" w:cstheme="minorHAnsi"/>
              <w:color w:val="B4C6E7" w:themeColor="accent1" w:themeTint="66"/>
              <w:sz w:val="22"/>
              <w:szCs w:val="22"/>
            </w:rPr>
            <w:t xml:space="preserve"> </w:t>
          </w:r>
        </w:p>
      </w:tc>
      <w:tc>
        <w:tcPr>
          <w:tcW w:w="2977" w:type="dxa"/>
          <w:tcBorders>
            <w:top w:val="single" w:sz="4" w:space="0" w:color="0C3C60"/>
            <w:left w:val="single" w:sz="4" w:space="0" w:color="0C3C60"/>
            <w:bottom w:val="single" w:sz="4" w:space="0" w:color="0C3C60"/>
            <w:right w:val="single" w:sz="4" w:space="0" w:color="0C3C60"/>
          </w:tcBorders>
          <w:shd w:val="clear" w:color="auto" w:fill="0C3C60"/>
          <w:vAlign w:val="center"/>
        </w:tcPr>
        <w:p w14:paraId="4ACB69F1" w14:textId="77777777" w:rsidR="00963ADF" w:rsidRDefault="00963ADF" w:rsidP="00963ADF">
          <w:pPr>
            <w:jc w:val="right"/>
            <w:rPr>
              <w:rFonts w:ascii="Calibri" w:hAnsi="Calibri"/>
            </w:rPr>
          </w:pPr>
        </w:p>
      </w:tc>
      <w:tc>
        <w:tcPr>
          <w:tcW w:w="4961" w:type="dxa"/>
          <w:tcBorders>
            <w:top w:val="single" w:sz="4" w:space="0" w:color="0C3C60"/>
            <w:left w:val="single" w:sz="4" w:space="0" w:color="0C3C60"/>
            <w:bottom w:val="single" w:sz="4" w:space="0" w:color="0C3C60"/>
            <w:right w:val="single" w:sz="4" w:space="0" w:color="0C3C60"/>
          </w:tcBorders>
          <w:shd w:val="clear" w:color="auto" w:fill="0C3C60"/>
        </w:tcPr>
        <w:p w14:paraId="78AC1977" w14:textId="77777777" w:rsidR="00963ADF" w:rsidRPr="005D4B82" w:rsidRDefault="00963ADF" w:rsidP="00963ADF">
          <w:pPr>
            <w:jc w:val="right"/>
            <w:rPr>
              <w:rFonts w:asciiTheme="minorHAnsi" w:hAnsiTheme="minorHAnsi" w:cstheme="minorHAnsi"/>
              <w:color w:val="B4C6E7" w:themeColor="accent1" w:themeTint="66"/>
            </w:rPr>
          </w:pPr>
        </w:p>
      </w:tc>
    </w:tr>
  </w:tbl>
  <w:p w14:paraId="1B4962FD" w14:textId="77777777" w:rsidR="00067414" w:rsidRPr="00963ADF" w:rsidRDefault="000674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4544"/>
    <w:multiLevelType w:val="hybridMultilevel"/>
    <w:tmpl w:val="06065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B35E1"/>
    <w:multiLevelType w:val="hybridMultilevel"/>
    <w:tmpl w:val="4BE8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CC240A"/>
    <w:multiLevelType w:val="hybridMultilevel"/>
    <w:tmpl w:val="B748CA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7013B"/>
    <w:multiLevelType w:val="multilevel"/>
    <w:tmpl w:val="C44E96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5D1644B"/>
    <w:multiLevelType w:val="hybridMultilevel"/>
    <w:tmpl w:val="A91288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6DA0E8E"/>
    <w:multiLevelType w:val="hybridMultilevel"/>
    <w:tmpl w:val="401A79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C25F81"/>
    <w:multiLevelType w:val="hybridMultilevel"/>
    <w:tmpl w:val="26701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8681F10"/>
    <w:multiLevelType w:val="hybridMultilevel"/>
    <w:tmpl w:val="CE1A39D2"/>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9DE43B0"/>
    <w:multiLevelType w:val="hybridMultilevel"/>
    <w:tmpl w:val="E8B27244"/>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9FF2C2D"/>
    <w:multiLevelType w:val="hybridMultilevel"/>
    <w:tmpl w:val="A17215A8"/>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5C259A"/>
    <w:multiLevelType w:val="hybridMultilevel"/>
    <w:tmpl w:val="739480D6"/>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CF5E22"/>
    <w:multiLevelType w:val="hybridMultilevel"/>
    <w:tmpl w:val="0ED69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505F"/>
    <w:multiLevelType w:val="hybridMultilevel"/>
    <w:tmpl w:val="9B080CA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DC5704"/>
    <w:multiLevelType w:val="hybridMultilevel"/>
    <w:tmpl w:val="028616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F752DEE"/>
    <w:multiLevelType w:val="hybridMultilevel"/>
    <w:tmpl w:val="89A4F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353776"/>
    <w:multiLevelType w:val="hybridMultilevel"/>
    <w:tmpl w:val="0BA071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5036A6"/>
    <w:multiLevelType w:val="multilevel"/>
    <w:tmpl w:val="0778E3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44E2EA3"/>
    <w:multiLevelType w:val="hybridMultilevel"/>
    <w:tmpl w:val="8E4A42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58B391C"/>
    <w:multiLevelType w:val="hybridMultilevel"/>
    <w:tmpl w:val="51302070"/>
    <w:lvl w:ilvl="0" w:tplc="08090001">
      <w:start w:val="1"/>
      <w:numFmt w:val="bullet"/>
      <w:lvlText w:val=""/>
      <w:lvlJc w:val="left"/>
      <w:pPr>
        <w:ind w:left="720" w:hanging="360"/>
      </w:pPr>
      <w:rPr>
        <w:rFonts w:ascii="Symbol" w:hAnsi="Symbol" w:hint="default"/>
      </w:rPr>
    </w:lvl>
    <w:lvl w:ilvl="1" w:tplc="DE842176">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60A366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7246708"/>
    <w:multiLevelType w:val="hybridMultilevel"/>
    <w:tmpl w:val="D57CA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A265A73"/>
    <w:multiLevelType w:val="hybridMultilevel"/>
    <w:tmpl w:val="833CF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B775D8E"/>
    <w:multiLevelType w:val="hybridMultilevel"/>
    <w:tmpl w:val="494C7C58"/>
    <w:lvl w:ilvl="0" w:tplc="F72A8A7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370986"/>
    <w:multiLevelType w:val="hybridMultilevel"/>
    <w:tmpl w:val="1CBA8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DE45E58"/>
    <w:multiLevelType w:val="hybridMultilevel"/>
    <w:tmpl w:val="52B8D51C"/>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ED806DD"/>
    <w:multiLevelType w:val="hybridMultilevel"/>
    <w:tmpl w:val="8F4A6BA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0D66BE5"/>
    <w:multiLevelType w:val="hybridMultilevel"/>
    <w:tmpl w:val="D95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6170B0B"/>
    <w:multiLevelType w:val="hybridMultilevel"/>
    <w:tmpl w:val="B420D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268E3EF2"/>
    <w:multiLevelType w:val="multilevel"/>
    <w:tmpl w:val="2A58EB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2A9256D0"/>
    <w:multiLevelType w:val="hybridMultilevel"/>
    <w:tmpl w:val="DBBA2676"/>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2B370637"/>
    <w:multiLevelType w:val="hybridMultilevel"/>
    <w:tmpl w:val="592C4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B5F1E27"/>
    <w:multiLevelType w:val="hybridMultilevel"/>
    <w:tmpl w:val="CCBA9FA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2B6F7C46"/>
    <w:multiLevelType w:val="hybridMultilevel"/>
    <w:tmpl w:val="9880F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BA3428A"/>
    <w:multiLevelType w:val="hybridMultilevel"/>
    <w:tmpl w:val="B81A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2C8113FE"/>
    <w:multiLevelType w:val="hybridMultilevel"/>
    <w:tmpl w:val="32703956"/>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2CFA367B"/>
    <w:multiLevelType w:val="hybridMultilevel"/>
    <w:tmpl w:val="BAB40E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D426A17"/>
    <w:multiLevelType w:val="hybridMultilevel"/>
    <w:tmpl w:val="893E99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E4C50CF"/>
    <w:multiLevelType w:val="hybridMultilevel"/>
    <w:tmpl w:val="B9A221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F2724D0"/>
    <w:multiLevelType w:val="hybridMultilevel"/>
    <w:tmpl w:val="ECD66C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1387C19"/>
    <w:multiLevelType w:val="hybridMultilevel"/>
    <w:tmpl w:val="C5D4FC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1C22BF7"/>
    <w:multiLevelType w:val="hybridMultilevel"/>
    <w:tmpl w:val="CE3C5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2B2117A"/>
    <w:multiLevelType w:val="hybridMultilevel"/>
    <w:tmpl w:val="31A6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32C577FC"/>
    <w:multiLevelType w:val="hybridMultilevel"/>
    <w:tmpl w:val="AA26EB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5025307"/>
    <w:multiLevelType w:val="hybridMultilevel"/>
    <w:tmpl w:val="0F14F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89F7967"/>
    <w:multiLevelType w:val="hybridMultilevel"/>
    <w:tmpl w:val="6FAEC9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8D75601"/>
    <w:multiLevelType w:val="hybridMultilevel"/>
    <w:tmpl w:val="431AA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9010A5D"/>
    <w:multiLevelType w:val="hybridMultilevel"/>
    <w:tmpl w:val="A9F0FD9E"/>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A2F6E05"/>
    <w:multiLevelType w:val="multilevel"/>
    <w:tmpl w:val="2D069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A48123F"/>
    <w:multiLevelType w:val="hybridMultilevel"/>
    <w:tmpl w:val="508A502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F03227C"/>
    <w:multiLevelType w:val="hybridMultilevel"/>
    <w:tmpl w:val="14BA6D0C"/>
    <w:lvl w:ilvl="0" w:tplc="FDD0DA6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3FB07E16"/>
    <w:multiLevelType w:val="hybridMultilevel"/>
    <w:tmpl w:val="AA260E4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03A3E7C"/>
    <w:multiLevelType w:val="hybridMultilevel"/>
    <w:tmpl w:val="96FA7900"/>
    <w:lvl w:ilvl="0" w:tplc="05921DF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11F08F0"/>
    <w:multiLevelType w:val="hybridMultilevel"/>
    <w:tmpl w:val="E63C27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45A6DC0"/>
    <w:multiLevelType w:val="hybridMultilevel"/>
    <w:tmpl w:val="B8A88D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59821A0"/>
    <w:multiLevelType w:val="hybridMultilevel"/>
    <w:tmpl w:val="480A07D2"/>
    <w:lvl w:ilvl="0" w:tplc="C930D65C">
      <w:start w:val="1"/>
      <w:numFmt w:val="bullet"/>
      <w:lvlText w:val=""/>
      <w:lvlJc w:val="left"/>
      <w:pPr>
        <w:ind w:left="720" w:hanging="360"/>
      </w:pPr>
      <w:rPr>
        <w:rFonts w:ascii="Symbol" w:hAnsi="Symbol" w:hint="default"/>
        <w:sz w:val="20"/>
        <w:szCs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6A6008E"/>
    <w:multiLevelType w:val="hybridMultilevel"/>
    <w:tmpl w:val="08946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7850773"/>
    <w:multiLevelType w:val="hybridMultilevel"/>
    <w:tmpl w:val="09008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7" w15:restartNumberingAfterBreak="0">
    <w:nsid w:val="491A1FC8"/>
    <w:multiLevelType w:val="hybridMultilevel"/>
    <w:tmpl w:val="E2289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A295E11"/>
    <w:multiLevelType w:val="hybridMultilevel"/>
    <w:tmpl w:val="EBE40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AD51DE1"/>
    <w:multiLevelType w:val="hybridMultilevel"/>
    <w:tmpl w:val="FD925604"/>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C687D0E"/>
    <w:multiLevelType w:val="hybridMultilevel"/>
    <w:tmpl w:val="C640F8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4D5A45EC"/>
    <w:multiLevelType w:val="hybridMultilevel"/>
    <w:tmpl w:val="5DB2F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FBB7F7C"/>
    <w:multiLevelType w:val="hybridMultilevel"/>
    <w:tmpl w:val="FEF6C7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00227AD"/>
    <w:multiLevelType w:val="hybridMultilevel"/>
    <w:tmpl w:val="1B40E2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06A27CB"/>
    <w:multiLevelType w:val="hybridMultilevel"/>
    <w:tmpl w:val="AA2E5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57AB751B"/>
    <w:multiLevelType w:val="hybridMultilevel"/>
    <w:tmpl w:val="A36CD1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8D0745E"/>
    <w:multiLevelType w:val="hybridMultilevel"/>
    <w:tmpl w:val="2E5CD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8E16EF8"/>
    <w:multiLevelType w:val="hybridMultilevel"/>
    <w:tmpl w:val="8B908E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596E0D67"/>
    <w:multiLevelType w:val="hybridMultilevel"/>
    <w:tmpl w:val="B1BA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5C201316"/>
    <w:multiLevelType w:val="hybridMultilevel"/>
    <w:tmpl w:val="BE86C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5C2545E3"/>
    <w:multiLevelType w:val="hybridMultilevel"/>
    <w:tmpl w:val="C898E780"/>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5CB95C38"/>
    <w:multiLevelType w:val="hybridMultilevel"/>
    <w:tmpl w:val="4E3243FA"/>
    <w:lvl w:ilvl="0" w:tplc="C930D65C">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61401026"/>
    <w:multiLevelType w:val="hybridMultilevel"/>
    <w:tmpl w:val="72DE0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27570E0"/>
    <w:multiLevelType w:val="hybridMultilevel"/>
    <w:tmpl w:val="18FAB39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9610947"/>
    <w:multiLevelType w:val="hybridMultilevel"/>
    <w:tmpl w:val="1EBC6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AA932C3"/>
    <w:multiLevelType w:val="multilevel"/>
    <w:tmpl w:val="51E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6D995C85"/>
    <w:multiLevelType w:val="hybridMultilevel"/>
    <w:tmpl w:val="C3C2A168"/>
    <w:lvl w:ilvl="0" w:tplc="79229B6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6E686E37"/>
    <w:multiLevelType w:val="hybridMultilevel"/>
    <w:tmpl w:val="2076CF1E"/>
    <w:lvl w:ilvl="0" w:tplc="05921DF0">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F2663CD"/>
    <w:multiLevelType w:val="hybridMultilevel"/>
    <w:tmpl w:val="035646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0013241"/>
    <w:multiLevelType w:val="hybridMultilevel"/>
    <w:tmpl w:val="0C849A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09302BF"/>
    <w:multiLevelType w:val="hybridMultilevel"/>
    <w:tmpl w:val="24B0C9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741104F8"/>
    <w:multiLevelType w:val="hybridMultilevel"/>
    <w:tmpl w:val="347E41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77DC130E"/>
    <w:multiLevelType w:val="hybridMultilevel"/>
    <w:tmpl w:val="2F0C2A14"/>
    <w:lvl w:ilvl="0" w:tplc="513E2D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792134FC"/>
    <w:multiLevelType w:val="hybridMultilevel"/>
    <w:tmpl w:val="BC06C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A89290B"/>
    <w:multiLevelType w:val="hybridMultilevel"/>
    <w:tmpl w:val="9636FADA"/>
    <w:lvl w:ilvl="0" w:tplc="05921DF0">
      <w:numFmt w:val="bullet"/>
      <w:lvlText w:val="•"/>
      <w:lvlJc w:val="left"/>
      <w:pPr>
        <w:ind w:left="770" w:hanging="360"/>
      </w:pPr>
      <w:rPr>
        <w:rFonts w:ascii="Calibri" w:eastAsiaTheme="minorHAnsi" w:hAnsi="Calibri" w:cs="Calibri" w:hint="default"/>
      </w:rPr>
    </w:lvl>
    <w:lvl w:ilvl="1" w:tplc="08090003">
      <w:start w:val="1"/>
      <w:numFmt w:val="bullet"/>
      <w:lvlText w:val="o"/>
      <w:lvlJc w:val="left"/>
      <w:pPr>
        <w:ind w:left="1490" w:hanging="360"/>
      </w:pPr>
      <w:rPr>
        <w:rFonts w:ascii="Courier New" w:hAnsi="Courier New" w:cs="Courier New" w:hint="default"/>
      </w:rPr>
    </w:lvl>
    <w:lvl w:ilvl="2" w:tplc="08090005">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85" w15:restartNumberingAfterBreak="0">
    <w:nsid w:val="7AFB4A69"/>
    <w:multiLevelType w:val="hybridMultilevel"/>
    <w:tmpl w:val="D45A0F9C"/>
    <w:lvl w:ilvl="0" w:tplc="05921D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C7F5F34"/>
    <w:multiLevelType w:val="hybridMultilevel"/>
    <w:tmpl w:val="56046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7E525904"/>
    <w:multiLevelType w:val="hybridMultilevel"/>
    <w:tmpl w:val="6CCE9B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15:restartNumberingAfterBreak="0">
    <w:nsid w:val="7FE07623"/>
    <w:multiLevelType w:val="hybridMultilevel"/>
    <w:tmpl w:val="F020C5AE"/>
    <w:lvl w:ilvl="0" w:tplc="BF360D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7FE13EF5"/>
    <w:multiLevelType w:val="hybridMultilevel"/>
    <w:tmpl w:val="DE82BD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1"/>
  </w:num>
  <w:num w:numId="3">
    <w:abstractNumId w:val="78"/>
  </w:num>
  <w:num w:numId="4">
    <w:abstractNumId w:val="27"/>
  </w:num>
  <w:num w:numId="5">
    <w:abstractNumId w:val="9"/>
  </w:num>
  <w:num w:numId="6">
    <w:abstractNumId w:val="46"/>
  </w:num>
  <w:num w:numId="7">
    <w:abstractNumId w:val="71"/>
  </w:num>
  <w:num w:numId="8">
    <w:abstractNumId w:val="65"/>
  </w:num>
  <w:num w:numId="9">
    <w:abstractNumId w:val="4"/>
  </w:num>
  <w:num w:numId="10">
    <w:abstractNumId w:val="83"/>
  </w:num>
  <w:num w:numId="11">
    <w:abstractNumId w:val="42"/>
  </w:num>
  <w:num w:numId="12">
    <w:abstractNumId w:val="54"/>
  </w:num>
  <w:num w:numId="13">
    <w:abstractNumId w:val="24"/>
  </w:num>
  <w:num w:numId="14">
    <w:abstractNumId w:val="2"/>
  </w:num>
  <w:num w:numId="15">
    <w:abstractNumId w:val="62"/>
  </w:num>
  <w:num w:numId="16">
    <w:abstractNumId w:val="36"/>
  </w:num>
  <w:num w:numId="17">
    <w:abstractNumId w:val="8"/>
  </w:num>
  <w:num w:numId="18">
    <w:abstractNumId w:val="35"/>
  </w:num>
  <w:num w:numId="19">
    <w:abstractNumId w:val="44"/>
  </w:num>
  <w:num w:numId="20">
    <w:abstractNumId w:val="18"/>
  </w:num>
  <w:num w:numId="21">
    <w:abstractNumId w:val="40"/>
  </w:num>
  <w:num w:numId="22">
    <w:abstractNumId w:val="6"/>
  </w:num>
  <w:num w:numId="23">
    <w:abstractNumId w:val="37"/>
  </w:num>
  <w:num w:numId="24">
    <w:abstractNumId w:val="13"/>
  </w:num>
  <w:num w:numId="25">
    <w:abstractNumId w:val="81"/>
  </w:num>
  <w:num w:numId="26">
    <w:abstractNumId w:val="74"/>
  </w:num>
  <w:num w:numId="27">
    <w:abstractNumId w:val="89"/>
  </w:num>
  <w:num w:numId="28">
    <w:abstractNumId w:val="43"/>
  </w:num>
  <w:num w:numId="29">
    <w:abstractNumId w:val="79"/>
  </w:num>
  <w:num w:numId="30">
    <w:abstractNumId w:val="67"/>
  </w:num>
  <w:num w:numId="31">
    <w:abstractNumId w:val="61"/>
  </w:num>
  <w:num w:numId="32">
    <w:abstractNumId w:val="45"/>
  </w:num>
  <w:num w:numId="33">
    <w:abstractNumId w:val="86"/>
  </w:num>
  <w:num w:numId="34">
    <w:abstractNumId w:val="17"/>
  </w:num>
  <w:num w:numId="35">
    <w:abstractNumId w:val="63"/>
  </w:num>
  <w:num w:numId="36">
    <w:abstractNumId w:val="55"/>
  </w:num>
  <w:num w:numId="37">
    <w:abstractNumId w:val="47"/>
  </w:num>
  <w:num w:numId="38">
    <w:abstractNumId w:val="28"/>
  </w:num>
  <w:num w:numId="39">
    <w:abstractNumId w:val="75"/>
  </w:num>
  <w:num w:numId="40">
    <w:abstractNumId w:val="3"/>
  </w:num>
  <w:num w:numId="41">
    <w:abstractNumId w:val="73"/>
  </w:num>
  <w:num w:numId="42">
    <w:abstractNumId w:val="57"/>
  </w:num>
  <w:num w:numId="43">
    <w:abstractNumId w:val="0"/>
  </w:num>
  <w:num w:numId="44">
    <w:abstractNumId w:val="15"/>
  </w:num>
  <w:num w:numId="45">
    <w:abstractNumId w:val="52"/>
  </w:num>
  <w:num w:numId="46">
    <w:abstractNumId w:val="33"/>
  </w:num>
  <w:num w:numId="47">
    <w:abstractNumId w:val="25"/>
  </w:num>
  <w:num w:numId="48">
    <w:abstractNumId w:val="41"/>
  </w:num>
  <w:num w:numId="49">
    <w:abstractNumId w:val="76"/>
  </w:num>
  <w:num w:numId="50">
    <w:abstractNumId w:val="69"/>
  </w:num>
  <w:num w:numId="51">
    <w:abstractNumId w:val="23"/>
  </w:num>
  <w:num w:numId="52">
    <w:abstractNumId w:val="22"/>
  </w:num>
  <w:num w:numId="53">
    <w:abstractNumId w:val="80"/>
  </w:num>
  <w:num w:numId="54">
    <w:abstractNumId w:val="56"/>
  </w:num>
  <w:num w:numId="55">
    <w:abstractNumId w:val="14"/>
  </w:num>
  <w:num w:numId="56">
    <w:abstractNumId w:val="88"/>
  </w:num>
  <w:num w:numId="57">
    <w:abstractNumId w:val="20"/>
  </w:num>
  <w:num w:numId="58">
    <w:abstractNumId w:val="82"/>
  </w:num>
  <w:num w:numId="59">
    <w:abstractNumId w:val="1"/>
  </w:num>
  <w:num w:numId="60">
    <w:abstractNumId w:val="49"/>
  </w:num>
  <w:num w:numId="61">
    <w:abstractNumId w:val="12"/>
  </w:num>
  <w:num w:numId="62">
    <w:abstractNumId w:val="68"/>
  </w:num>
  <w:num w:numId="63">
    <w:abstractNumId w:val="5"/>
  </w:num>
  <w:num w:numId="64">
    <w:abstractNumId w:val="21"/>
  </w:num>
  <w:num w:numId="65">
    <w:abstractNumId w:val="72"/>
  </w:num>
  <w:num w:numId="66">
    <w:abstractNumId w:val="38"/>
  </w:num>
  <w:num w:numId="67">
    <w:abstractNumId w:val="87"/>
  </w:num>
  <w:num w:numId="68">
    <w:abstractNumId w:val="53"/>
  </w:num>
  <w:num w:numId="69">
    <w:abstractNumId w:val="30"/>
  </w:num>
  <w:num w:numId="70">
    <w:abstractNumId w:val="64"/>
  </w:num>
  <w:num w:numId="71">
    <w:abstractNumId w:val="19"/>
  </w:num>
  <w:num w:numId="72">
    <w:abstractNumId w:val="39"/>
  </w:num>
  <w:num w:numId="73">
    <w:abstractNumId w:val="58"/>
  </w:num>
  <w:num w:numId="74">
    <w:abstractNumId w:val="29"/>
  </w:num>
  <w:num w:numId="75">
    <w:abstractNumId w:val="77"/>
  </w:num>
  <w:num w:numId="76">
    <w:abstractNumId w:val="59"/>
  </w:num>
  <w:num w:numId="77">
    <w:abstractNumId w:val="51"/>
  </w:num>
  <w:num w:numId="78">
    <w:abstractNumId w:val="34"/>
  </w:num>
  <w:num w:numId="79">
    <w:abstractNumId w:val="84"/>
  </w:num>
  <w:num w:numId="80">
    <w:abstractNumId w:val="10"/>
  </w:num>
  <w:num w:numId="81">
    <w:abstractNumId w:val="26"/>
  </w:num>
  <w:num w:numId="82">
    <w:abstractNumId w:val="31"/>
  </w:num>
  <w:num w:numId="83">
    <w:abstractNumId w:val="48"/>
  </w:num>
  <w:num w:numId="84">
    <w:abstractNumId w:val="50"/>
  </w:num>
  <w:num w:numId="85">
    <w:abstractNumId w:val="7"/>
  </w:num>
  <w:num w:numId="86">
    <w:abstractNumId w:val="85"/>
  </w:num>
  <w:num w:numId="87">
    <w:abstractNumId w:val="70"/>
  </w:num>
  <w:num w:numId="88">
    <w:abstractNumId w:val="60"/>
  </w:num>
  <w:num w:numId="89">
    <w:abstractNumId w:val="32"/>
  </w:num>
  <w:num w:numId="90">
    <w:abstractNumId w:val="6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0C"/>
    <w:rsid w:val="000010A9"/>
    <w:rsid w:val="00001FCA"/>
    <w:rsid w:val="00003984"/>
    <w:rsid w:val="0000455E"/>
    <w:rsid w:val="0000505D"/>
    <w:rsid w:val="00005895"/>
    <w:rsid w:val="00005FD5"/>
    <w:rsid w:val="000062B1"/>
    <w:rsid w:val="00007451"/>
    <w:rsid w:val="00010883"/>
    <w:rsid w:val="00011518"/>
    <w:rsid w:val="00012736"/>
    <w:rsid w:val="0001301B"/>
    <w:rsid w:val="0001379E"/>
    <w:rsid w:val="00013FE2"/>
    <w:rsid w:val="00014556"/>
    <w:rsid w:val="000156F2"/>
    <w:rsid w:val="0001571E"/>
    <w:rsid w:val="00015980"/>
    <w:rsid w:val="00015FBA"/>
    <w:rsid w:val="000164F0"/>
    <w:rsid w:val="00016AE7"/>
    <w:rsid w:val="000173F2"/>
    <w:rsid w:val="00017EB9"/>
    <w:rsid w:val="00020108"/>
    <w:rsid w:val="00020F41"/>
    <w:rsid w:val="000211EB"/>
    <w:rsid w:val="0002483E"/>
    <w:rsid w:val="00024893"/>
    <w:rsid w:val="00025D96"/>
    <w:rsid w:val="00025FEC"/>
    <w:rsid w:val="000263EE"/>
    <w:rsid w:val="0002767B"/>
    <w:rsid w:val="00027C67"/>
    <w:rsid w:val="0003027A"/>
    <w:rsid w:val="00031248"/>
    <w:rsid w:val="0003144C"/>
    <w:rsid w:val="00032F70"/>
    <w:rsid w:val="0003330B"/>
    <w:rsid w:val="00033A3D"/>
    <w:rsid w:val="000355B1"/>
    <w:rsid w:val="00035740"/>
    <w:rsid w:val="00035CFF"/>
    <w:rsid w:val="00035FFF"/>
    <w:rsid w:val="00036961"/>
    <w:rsid w:val="000407DA"/>
    <w:rsid w:val="00042CAC"/>
    <w:rsid w:val="00042E08"/>
    <w:rsid w:val="00042EE3"/>
    <w:rsid w:val="00043A12"/>
    <w:rsid w:val="0004422B"/>
    <w:rsid w:val="0004423C"/>
    <w:rsid w:val="0004474E"/>
    <w:rsid w:val="00044B40"/>
    <w:rsid w:val="00044B8A"/>
    <w:rsid w:val="00044C55"/>
    <w:rsid w:val="00044F39"/>
    <w:rsid w:val="00045D2A"/>
    <w:rsid w:val="00045D3A"/>
    <w:rsid w:val="00046431"/>
    <w:rsid w:val="00046CC0"/>
    <w:rsid w:val="00047886"/>
    <w:rsid w:val="00047CEF"/>
    <w:rsid w:val="00047F29"/>
    <w:rsid w:val="000518D7"/>
    <w:rsid w:val="00051B75"/>
    <w:rsid w:val="00052B0A"/>
    <w:rsid w:val="000532F8"/>
    <w:rsid w:val="000535EA"/>
    <w:rsid w:val="00053ED3"/>
    <w:rsid w:val="00053F22"/>
    <w:rsid w:val="000547AD"/>
    <w:rsid w:val="000555A7"/>
    <w:rsid w:val="000561D6"/>
    <w:rsid w:val="00056218"/>
    <w:rsid w:val="00057070"/>
    <w:rsid w:val="00057249"/>
    <w:rsid w:val="00057ABC"/>
    <w:rsid w:val="00060B57"/>
    <w:rsid w:val="00060CFC"/>
    <w:rsid w:val="0006111B"/>
    <w:rsid w:val="0006320B"/>
    <w:rsid w:val="0006412B"/>
    <w:rsid w:val="00064288"/>
    <w:rsid w:val="00064D9C"/>
    <w:rsid w:val="0006669A"/>
    <w:rsid w:val="00066B1E"/>
    <w:rsid w:val="00067414"/>
    <w:rsid w:val="000678E4"/>
    <w:rsid w:val="00067AC1"/>
    <w:rsid w:val="00067BD8"/>
    <w:rsid w:val="00070375"/>
    <w:rsid w:val="00071F91"/>
    <w:rsid w:val="00072254"/>
    <w:rsid w:val="0007276C"/>
    <w:rsid w:val="0007359A"/>
    <w:rsid w:val="00073638"/>
    <w:rsid w:val="00073761"/>
    <w:rsid w:val="00074A35"/>
    <w:rsid w:val="00074FC6"/>
    <w:rsid w:val="00075041"/>
    <w:rsid w:val="00076C9E"/>
    <w:rsid w:val="00076E02"/>
    <w:rsid w:val="00077D3F"/>
    <w:rsid w:val="0008127B"/>
    <w:rsid w:val="00081BB7"/>
    <w:rsid w:val="00081C4C"/>
    <w:rsid w:val="000824B7"/>
    <w:rsid w:val="00082769"/>
    <w:rsid w:val="00083E1B"/>
    <w:rsid w:val="00085465"/>
    <w:rsid w:val="00086887"/>
    <w:rsid w:val="00086F7D"/>
    <w:rsid w:val="00090452"/>
    <w:rsid w:val="000907C6"/>
    <w:rsid w:val="00090E2F"/>
    <w:rsid w:val="00091965"/>
    <w:rsid w:val="00091B09"/>
    <w:rsid w:val="000921B9"/>
    <w:rsid w:val="00093A94"/>
    <w:rsid w:val="000941EE"/>
    <w:rsid w:val="00094430"/>
    <w:rsid w:val="000947A3"/>
    <w:rsid w:val="0009493A"/>
    <w:rsid w:val="0009582D"/>
    <w:rsid w:val="00095C2A"/>
    <w:rsid w:val="00096C3A"/>
    <w:rsid w:val="00097193"/>
    <w:rsid w:val="000978BA"/>
    <w:rsid w:val="000A02A5"/>
    <w:rsid w:val="000A056F"/>
    <w:rsid w:val="000A0A46"/>
    <w:rsid w:val="000A1C92"/>
    <w:rsid w:val="000A2817"/>
    <w:rsid w:val="000A365A"/>
    <w:rsid w:val="000A3A5E"/>
    <w:rsid w:val="000A4785"/>
    <w:rsid w:val="000A511D"/>
    <w:rsid w:val="000A6724"/>
    <w:rsid w:val="000A68F6"/>
    <w:rsid w:val="000A7C0B"/>
    <w:rsid w:val="000B01D2"/>
    <w:rsid w:val="000B2450"/>
    <w:rsid w:val="000B2BBB"/>
    <w:rsid w:val="000B4118"/>
    <w:rsid w:val="000B4A7D"/>
    <w:rsid w:val="000B4EE8"/>
    <w:rsid w:val="000B615B"/>
    <w:rsid w:val="000B7C8C"/>
    <w:rsid w:val="000C0147"/>
    <w:rsid w:val="000C0789"/>
    <w:rsid w:val="000C0DE5"/>
    <w:rsid w:val="000C169C"/>
    <w:rsid w:val="000C1ABB"/>
    <w:rsid w:val="000C1B08"/>
    <w:rsid w:val="000C3825"/>
    <w:rsid w:val="000C5A82"/>
    <w:rsid w:val="000C70AC"/>
    <w:rsid w:val="000C70F7"/>
    <w:rsid w:val="000C7CC3"/>
    <w:rsid w:val="000D05E5"/>
    <w:rsid w:val="000D0B10"/>
    <w:rsid w:val="000D153A"/>
    <w:rsid w:val="000D197E"/>
    <w:rsid w:val="000D419C"/>
    <w:rsid w:val="000D4F61"/>
    <w:rsid w:val="000D548C"/>
    <w:rsid w:val="000D680E"/>
    <w:rsid w:val="000D73F5"/>
    <w:rsid w:val="000D7F22"/>
    <w:rsid w:val="000E0D9D"/>
    <w:rsid w:val="000E2C18"/>
    <w:rsid w:val="000E36A7"/>
    <w:rsid w:val="000E37DA"/>
    <w:rsid w:val="000E38F3"/>
    <w:rsid w:val="000E3C5B"/>
    <w:rsid w:val="000E41C4"/>
    <w:rsid w:val="000E53DA"/>
    <w:rsid w:val="000E7038"/>
    <w:rsid w:val="000E749C"/>
    <w:rsid w:val="000E74AA"/>
    <w:rsid w:val="000E76E7"/>
    <w:rsid w:val="000E7C89"/>
    <w:rsid w:val="000E7FA2"/>
    <w:rsid w:val="000F000D"/>
    <w:rsid w:val="000F0771"/>
    <w:rsid w:val="000F0E2D"/>
    <w:rsid w:val="000F2339"/>
    <w:rsid w:val="000F233D"/>
    <w:rsid w:val="000F2DD0"/>
    <w:rsid w:val="000F3C60"/>
    <w:rsid w:val="000F3D46"/>
    <w:rsid w:val="000F492D"/>
    <w:rsid w:val="000F499D"/>
    <w:rsid w:val="000F58DC"/>
    <w:rsid w:val="000F6227"/>
    <w:rsid w:val="000F63B5"/>
    <w:rsid w:val="000F6E2F"/>
    <w:rsid w:val="00100022"/>
    <w:rsid w:val="00100899"/>
    <w:rsid w:val="00101ED1"/>
    <w:rsid w:val="00102977"/>
    <w:rsid w:val="00103593"/>
    <w:rsid w:val="00103C4C"/>
    <w:rsid w:val="00105376"/>
    <w:rsid w:val="00106603"/>
    <w:rsid w:val="0010709D"/>
    <w:rsid w:val="00107CE5"/>
    <w:rsid w:val="001104B5"/>
    <w:rsid w:val="0011059E"/>
    <w:rsid w:val="00110968"/>
    <w:rsid w:val="00110ED6"/>
    <w:rsid w:val="00111068"/>
    <w:rsid w:val="0011129B"/>
    <w:rsid w:val="00112290"/>
    <w:rsid w:val="00112955"/>
    <w:rsid w:val="00112A68"/>
    <w:rsid w:val="00112BF8"/>
    <w:rsid w:val="00114699"/>
    <w:rsid w:val="00115071"/>
    <w:rsid w:val="001150EE"/>
    <w:rsid w:val="00115519"/>
    <w:rsid w:val="00115832"/>
    <w:rsid w:val="001166D3"/>
    <w:rsid w:val="00117340"/>
    <w:rsid w:val="001176FF"/>
    <w:rsid w:val="00117DB0"/>
    <w:rsid w:val="00117FA6"/>
    <w:rsid w:val="0012057D"/>
    <w:rsid w:val="00121345"/>
    <w:rsid w:val="00121DE5"/>
    <w:rsid w:val="00121FA0"/>
    <w:rsid w:val="00122910"/>
    <w:rsid w:val="001238A1"/>
    <w:rsid w:val="001253A0"/>
    <w:rsid w:val="00126133"/>
    <w:rsid w:val="001264D8"/>
    <w:rsid w:val="00126C36"/>
    <w:rsid w:val="00126C62"/>
    <w:rsid w:val="00126FC3"/>
    <w:rsid w:val="00127C01"/>
    <w:rsid w:val="00130DED"/>
    <w:rsid w:val="00131E31"/>
    <w:rsid w:val="00133D1D"/>
    <w:rsid w:val="00133D26"/>
    <w:rsid w:val="00133D29"/>
    <w:rsid w:val="00134094"/>
    <w:rsid w:val="0013447F"/>
    <w:rsid w:val="0013492D"/>
    <w:rsid w:val="00134B90"/>
    <w:rsid w:val="0013527C"/>
    <w:rsid w:val="001357E0"/>
    <w:rsid w:val="001368B5"/>
    <w:rsid w:val="001369D9"/>
    <w:rsid w:val="00137661"/>
    <w:rsid w:val="00140667"/>
    <w:rsid w:val="00140F69"/>
    <w:rsid w:val="00142B2B"/>
    <w:rsid w:val="00143D7B"/>
    <w:rsid w:val="0014432D"/>
    <w:rsid w:val="001451DB"/>
    <w:rsid w:val="00145323"/>
    <w:rsid w:val="00145C71"/>
    <w:rsid w:val="0014779A"/>
    <w:rsid w:val="00150708"/>
    <w:rsid w:val="0015260B"/>
    <w:rsid w:val="00153660"/>
    <w:rsid w:val="001546FC"/>
    <w:rsid w:val="00154908"/>
    <w:rsid w:val="00154C25"/>
    <w:rsid w:val="001555EC"/>
    <w:rsid w:val="00155CF0"/>
    <w:rsid w:val="001566B5"/>
    <w:rsid w:val="001573DF"/>
    <w:rsid w:val="001579D6"/>
    <w:rsid w:val="00157E43"/>
    <w:rsid w:val="00160F33"/>
    <w:rsid w:val="00161233"/>
    <w:rsid w:val="0016195C"/>
    <w:rsid w:val="00161C4D"/>
    <w:rsid w:val="0016206E"/>
    <w:rsid w:val="001620BA"/>
    <w:rsid w:val="001632B4"/>
    <w:rsid w:val="0016333E"/>
    <w:rsid w:val="001636B2"/>
    <w:rsid w:val="001644B9"/>
    <w:rsid w:val="00165BA0"/>
    <w:rsid w:val="00165E6B"/>
    <w:rsid w:val="001666DD"/>
    <w:rsid w:val="00167093"/>
    <w:rsid w:val="001675B5"/>
    <w:rsid w:val="001705BC"/>
    <w:rsid w:val="00171417"/>
    <w:rsid w:val="00171E21"/>
    <w:rsid w:val="00172135"/>
    <w:rsid w:val="0017274C"/>
    <w:rsid w:val="00172D36"/>
    <w:rsid w:val="0017375C"/>
    <w:rsid w:val="00174190"/>
    <w:rsid w:val="001756E1"/>
    <w:rsid w:val="001775B1"/>
    <w:rsid w:val="001833E1"/>
    <w:rsid w:val="00183824"/>
    <w:rsid w:val="00183D8C"/>
    <w:rsid w:val="001842B0"/>
    <w:rsid w:val="00184652"/>
    <w:rsid w:val="00185181"/>
    <w:rsid w:val="00185333"/>
    <w:rsid w:val="00185356"/>
    <w:rsid w:val="00185DF7"/>
    <w:rsid w:val="00186355"/>
    <w:rsid w:val="0018730F"/>
    <w:rsid w:val="00187C5C"/>
    <w:rsid w:val="001901C7"/>
    <w:rsid w:val="001905CC"/>
    <w:rsid w:val="001906D0"/>
    <w:rsid w:val="00192DC0"/>
    <w:rsid w:val="00193892"/>
    <w:rsid w:val="00193ACA"/>
    <w:rsid w:val="00193C33"/>
    <w:rsid w:val="00193D47"/>
    <w:rsid w:val="00193F74"/>
    <w:rsid w:val="001945A7"/>
    <w:rsid w:val="001954BB"/>
    <w:rsid w:val="0019579F"/>
    <w:rsid w:val="00195C34"/>
    <w:rsid w:val="00195C7C"/>
    <w:rsid w:val="001960C0"/>
    <w:rsid w:val="001978A8"/>
    <w:rsid w:val="001979CE"/>
    <w:rsid w:val="00197BEF"/>
    <w:rsid w:val="00197D7F"/>
    <w:rsid w:val="00197DF7"/>
    <w:rsid w:val="001A0891"/>
    <w:rsid w:val="001A09ED"/>
    <w:rsid w:val="001A1121"/>
    <w:rsid w:val="001A1291"/>
    <w:rsid w:val="001A1844"/>
    <w:rsid w:val="001A189A"/>
    <w:rsid w:val="001A4948"/>
    <w:rsid w:val="001A4CD0"/>
    <w:rsid w:val="001A51BE"/>
    <w:rsid w:val="001A7A63"/>
    <w:rsid w:val="001B0637"/>
    <w:rsid w:val="001B065F"/>
    <w:rsid w:val="001B0ED8"/>
    <w:rsid w:val="001B23D7"/>
    <w:rsid w:val="001B39CE"/>
    <w:rsid w:val="001B3D2E"/>
    <w:rsid w:val="001B3E8F"/>
    <w:rsid w:val="001B40F8"/>
    <w:rsid w:val="001B462B"/>
    <w:rsid w:val="001B4B44"/>
    <w:rsid w:val="001B6054"/>
    <w:rsid w:val="001B69B6"/>
    <w:rsid w:val="001B7252"/>
    <w:rsid w:val="001B7B1A"/>
    <w:rsid w:val="001C0176"/>
    <w:rsid w:val="001C1127"/>
    <w:rsid w:val="001C2A71"/>
    <w:rsid w:val="001C427F"/>
    <w:rsid w:val="001C4542"/>
    <w:rsid w:val="001C462D"/>
    <w:rsid w:val="001C5D2F"/>
    <w:rsid w:val="001C5D60"/>
    <w:rsid w:val="001C6ADC"/>
    <w:rsid w:val="001C77C7"/>
    <w:rsid w:val="001C7ABE"/>
    <w:rsid w:val="001C7EA4"/>
    <w:rsid w:val="001D17BF"/>
    <w:rsid w:val="001D3728"/>
    <w:rsid w:val="001D4A1E"/>
    <w:rsid w:val="001D4D72"/>
    <w:rsid w:val="001D4D7B"/>
    <w:rsid w:val="001D4F6C"/>
    <w:rsid w:val="001D508A"/>
    <w:rsid w:val="001D56D2"/>
    <w:rsid w:val="001D6ABC"/>
    <w:rsid w:val="001D770A"/>
    <w:rsid w:val="001D7B8F"/>
    <w:rsid w:val="001E07B8"/>
    <w:rsid w:val="001E0A80"/>
    <w:rsid w:val="001E221D"/>
    <w:rsid w:val="001E222F"/>
    <w:rsid w:val="001E2971"/>
    <w:rsid w:val="001E3046"/>
    <w:rsid w:val="001E314E"/>
    <w:rsid w:val="001E3BC5"/>
    <w:rsid w:val="001E455A"/>
    <w:rsid w:val="001E4FF4"/>
    <w:rsid w:val="001E511C"/>
    <w:rsid w:val="001E5639"/>
    <w:rsid w:val="001E5EDA"/>
    <w:rsid w:val="001E6EDE"/>
    <w:rsid w:val="001E7A5A"/>
    <w:rsid w:val="001E7FB7"/>
    <w:rsid w:val="001E7FD6"/>
    <w:rsid w:val="001F1B7F"/>
    <w:rsid w:val="001F1BF0"/>
    <w:rsid w:val="001F2B6A"/>
    <w:rsid w:val="001F2B84"/>
    <w:rsid w:val="001F3B2B"/>
    <w:rsid w:val="001F4478"/>
    <w:rsid w:val="001F47D4"/>
    <w:rsid w:val="001F652A"/>
    <w:rsid w:val="001F74C4"/>
    <w:rsid w:val="0020005F"/>
    <w:rsid w:val="00200366"/>
    <w:rsid w:val="00201B37"/>
    <w:rsid w:val="002025A9"/>
    <w:rsid w:val="00202D8A"/>
    <w:rsid w:val="00202DDB"/>
    <w:rsid w:val="002031CE"/>
    <w:rsid w:val="002032C0"/>
    <w:rsid w:val="0020434E"/>
    <w:rsid w:val="0020555E"/>
    <w:rsid w:val="0020566D"/>
    <w:rsid w:val="00205ED3"/>
    <w:rsid w:val="00206F9B"/>
    <w:rsid w:val="00207510"/>
    <w:rsid w:val="002104D2"/>
    <w:rsid w:val="0021084E"/>
    <w:rsid w:val="002120A1"/>
    <w:rsid w:val="0021250C"/>
    <w:rsid w:val="00213BC2"/>
    <w:rsid w:val="002143CB"/>
    <w:rsid w:val="002174C7"/>
    <w:rsid w:val="00220674"/>
    <w:rsid w:val="002231F5"/>
    <w:rsid w:val="00224781"/>
    <w:rsid w:val="002260EA"/>
    <w:rsid w:val="002276F1"/>
    <w:rsid w:val="00227E99"/>
    <w:rsid w:val="0023074C"/>
    <w:rsid w:val="00231951"/>
    <w:rsid w:val="002327B5"/>
    <w:rsid w:val="00233437"/>
    <w:rsid w:val="0023512D"/>
    <w:rsid w:val="002355FF"/>
    <w:rsid w:val="00235C99"/>
    <w:rsid w:val="00235F08"/>
    <w:rsid w:val="00236EDA"/>
    <w:rsid w:val="0023702E"/>
    <w:rsid w:val="002371C5"/>
    <w:rsid w:val="0024029B"/>
    <w:rsid w:val="0024087C"/>
    <w:rsid w:val="00240A64"/>
    <w:rsid w:val="00241E90"/>
    <w:rsid w:val="00242B9B"/>
    <w:rsid w:val="00242EC7"/>
    <w:rsid w:val="00243BA9"/>
    <w:rsid w:val="00244644"/>
    <w:rsid w:val="00246B64"/>
    <w:rsid w:val="00247C39"/>
    <w:rsid w:val="002502FC"/>
    <w:rsid w:val="002508F5"/>
    <w:rsid w:val="002512D8"/>
    <w:rsid w:val="00251EEB"/>
    <w:rsid w:val="002521CE"/>
    <w:rsid w:val="00252E9D"/>
    <w:rsid w:val="00253EDE"/>
    <w:rsid w:val="00254BB5"/>
    <w:rsid w:val="00255730"/>
    <w:rsid w:val="0025700B"/>
    <w:rsid w:val="00257398"/>
    <w:rsid w:val="0025742D"/>
    <w:rsid w:val="0026085B"/>
    <w:rsid w:val="002622B0"/>
    <w:rsid w:val="00263DF0"/>
    <w:rsid w:val="00267648"/>
    <w:rsid w:val="002706E1"/>
    <w:rsid w:val="00270823"/>
    <w:rsid w:val="00271A30"/>
    <w:rsid w:val="00272C69"/>
    <w:rsid w:val="00273291"/>
    <w:rsid w:val="002732B6"/>
    <w:rsid w:val="00273827"/>
    <w:rsid w:val="0027423B"/>
    <w:rsid w:val="0027425E"/>
    <w:rsid w:val="002753BB"/>
    <w:rsid w:val="00275423"/>
    <w:rsid w:val="0028010C"/>
    <w:rsid w:val="00281053"/>
    <w:rsid w:val="002820EF"/>
    <w:rsid w:val="00282F02"/>
    <w:rsid w:val="002845D0"/>
    <w:rsid w:val="00285093"/>
    <w:rsid w:val="002862FA"/>
    <w:rsid w:val="0028636F"/>
    <w:rsid w:val="002864B5"/>
    <w:rsid w:val="0028660E"/>
    <w:rsid w:val="0028702C"/>
    <w:rsid w:val="002900E0"/>
    <w:rsid w:val="002907FE"/>
    <w:rsid w:val="0029122A"/>
    <w:rsid w:val="002920FB"/>
    <w:rsid w:val="00292671"/>
    <w:rsid w:val="002926BA"/>
    <w:rsid w:val="00293E90"/>
    <w:rsid w:val="00294805"/>
    <w:rsid w:val="002951E8"/>
    <w:rsid w:val="002963CA"/>
    <w:rsid w:val="00297A10"/>
    <w:rsid w:val="002A2283"/>
    <w:rsid w:val="002A3071"/>
    <w:rsid w:val="002A3829"/>
    <w:rsid w:val="002A3EBB"/>
    <w:rsid w:val="002A4F97"/>
    <w:rsid w:val="002A4F99"/>
    <w:rsid w:val="002A5BD5"/>
    <w:rsid w:val="002A6391"/>
    <w:rsid w:val="002A7A94"/>
    <w:rsid w:val="002B1108"/>
    <w:rsid w:val="002B180E"/>
    <w:rsid w:val="002B2305"/>
    <w:rsid w:val="002B3E0C"/>
    <w:rsid w:val="002B5961"/>
    <w:rsid w:val="002B5964"/>
    <w:rsid w:val="002B5DC7"/>
    <w:rsid w:val="002B5E08"/>
    <w:rsid w:val="002B66EB"/>
    <w:rsid w:val="002B6F65"/>
    <w:rsid w:val="002B7FFA"/>
    <w:rsid w:val="002C010E"/>
    <w:rsid w:val="002C095C"/>
    <w:rsid w:val="002C1CB9"/>
    <w:rsid w:val="002C1EBC"/>
    <w:rsid w:val="002C2F2E"/>
    <w:rsid w:val="002C3671"/>
    <w:rsid w:val="002C47B7"/>
    <w:rsid w:val="002C4B3E"/>
    <w:rsid w:val="002C4D1D"/>
    <w:rsid w:val="002C7028"/>
    <w:rsid w:val="002C71F8"/>
    <w:rsid w:val="002D106E"/>
    <w:rsid w:val="002D2F87"/>
    <w:rsid w:val="002D3B6B"/>
    <w:rsid w:val="002D40DF"/>
    <w:rsid w:val="002D48EF"/>
    <w:rsid w:val="002D4E1C"/>
    <w:rsid w:val="002D536A"/>
    <w:rsid w:val="002D5EAA"/>
    <w:rsid w:val="002E05FD"/>
    <w:rsid w:val="002E09FA"/>
    <w:rsid w:val="002E0D78"/>
    <w:rsid w:val="002E4746"/>
    <w:rsid w:val="002E578E"/>
    <w:rsid w:val="002E5BEF"/>
    <w:rsid w:val="002E69E3"/>
    <w:rsid w:val="002E6D50"/>
    <w:rsid w:val="002E78B1"/>
    <w:rsid w:val="002F1604"/>
    <w:rsid w:val="002F19DA"/>
    <w:rsid w:val="002F1DBF"/>
    <w:rsid w:val="002F24E2"/>
    <w:rsid w:val="002F4690"/>
    <w:rsid w:val="002F755E"/>
    <w:rsid w:val="002F7AE0"/>
    <w:rsid w:val="00301023"/>
    <w:rsid w:val="0030122A"/>
    <w:rsid w:val="0030167D"/>
    <w:rsid w:val="00302A54"/>
    <w:rsid w:val="00303391"/>
    <w:rsid w:val="0030542E"/>
    <w:rsid w:val="003067F2"/>
    <w:rsid w:val="00306C53"/>
    <w:rsid w:val="00307B89"/>
    <w:rsid w:val="003109F6"/>
    <w:rsid w:val="0031235B"/>
    <w:rsid w:val="00312692"/>
    <w:rsid w:val="0031646A"/>
    <w:rsid w:val="00316C8B"/>
    <w:rsid w:val="00317E6C"/>
    <w:rsid w:val="00320D13"/>
    <w:rsid w:val="00320F19"/>
    <w:rsid w:val="0032240F"/>
    <w:rsid w:val="003229A0"/>
    <w:rsid w:val="00323244"/>
    <w:rsid w:val="00323CBA"/>
    <w:rsid w:val="00325000"/>
    <w:rsid w:val="00325026"/>
    <w:rsid w:val="00325A92"/>
    <w:rsid w:val="00326550"/>
    <w:rsid w:val="003265F4"/>
    <w:rsid w:val="003267DD"/>
    <w:rsid w:val="003272F4"/>
    <w:rsid w:val="00327648"/>
    <w:rsid w:val="00327D41"/>
    <w:rsid w:val="003307EA"/>
    <w:rsid w:val="00330CE7"/>
    <w:rsid w:val="00332220"/>
    <w:rsid w:val="003324D1"/>
    <w:rsid w:val="00333322"/>
    <w:rsid w:val="003348C6"/>
    <w:rsid w:val="0033491A"/>
    <w:rsid w:val="00334A8F"/>
    <w:rsid w:val="0033584E"/>
    <w:rsid w:val="00337B82"/>
    <w:rsid w:val="00337C8C"/>
    <w:rsid w:val="00340563"/>
    <w:rsid w:val="00341F3D"/>
    <w:rsid w:val="003430FC"/>
    <w:rsid w:val="003458C8"/>
    <w:rsid w:val="0034614D"/>
    <w:rsid w:val="003462E0"/>
    <w:rsid w:val="0034681A"/>
    <w:rsid w:val="00347637"/>
    <w:rsid w:val="00347D23"/>
    <w:rsid w:val="003510EB"/>
    <w:rsid w:val="003512C5"/>
    <w:rsid w:val="0035180C"/>
    <w:rsid w:val="00351B93"/>
    <w:rsid w:val="00351C30"/>
    <w:rsid w:val="003524FB"/>
    <w:rsid w:val="00353223"/>
    <w:rsid w:val="00353518"/>
    <w:rsid w:val="00354867"/>
    <w:rsid w:val="003557A2"/>
    <w:rsid w:val="003578E3"/>
    <w:rsid w:val="003610A1"/>
    <w:rsid w:val="00362E0D"/>
    <w:rsid w:val="003636EA"/>
    <w:rsid w:val="00363FC9"/>
    <w:rsid w:val="003640FA"/>
    <w:rsid w:val="0036717D"/>
    <w:rsid w:val="00367405"/>
    <w:rsid w:val="003679A2"/>
    <w:rsid w:val="00367A8A"/>
    <w:rsid w:val="0037085B"/>
    <w:rsid w:val="00370D59"/>
    <w:rsid w:val="00370ED5"/>
    <w:rsid w:val="003711B9"/>
    <w:rsid w:val="0037134C"/>
    <w:rsid w:val="00371964"/>
    <w:rsid w:val="003721F6"/>
    <w:rsid w:val="003722DD"/>
    <w:rsid w:val="00372ABD"/>
    <w:rsid w:val="00372C2B"/>
    <w:rsid w:val="00372E4C"/>
    <w:rsid w:val="00374FF2"/>
    <w:rsid w:val="003762C2"/>
    <w:rsid w:val="003768C7"/>
    <w:rsid w:val="00376D92"/>
    <w:rsid w:val="00377E98"/>
    <w:rsid w:val="00380984"/>
    <w:rsid w:val="003811EA"/>
    <w:rsid w:val="00381A7A"/>
    <w:rsid w:val="00381CEA"/>
    <w:rsid w:val="00381D2B"/>
    <w:rsid w:val="00381F88"/>
    <w:rsid w:val="00381FCA"/>
    <w:rsid w:val="003825EE"/>
    <w:rsid w:val="00382E07"/>
    <w:rsid w:val="00383447"/>
    <w:rsid w:val="00383E90"/>
    <w:rsid w:val="0038478D"/>
    <w:rsid w:val="003856AC"/>
    <w:rsid w:val="00385B1F"/>
    <w:rsid w:val="00386176"/>
    <w:rsid w:val="003861EA"/>
    <w:rsid w:val="0038737B"/>
    <w:rsid w:val="0038799C"/>
    <w:rsid w:val="003901AE"/>
    <w:rsid w:val="0039198D"/>
    <w:rsid w:val="00391B9A"/>
    <w:rsid w:val="00391D7D"/>
    <w:rsid w:val="00391E4D"/>
    <w:rsid w:val="00392BBB"/>
    <w:rsid w:val="00393D81"/>
    <w:rsid w:val="00393D82"/>
    <w:rsid w:val="00393F8D"/>
    <w:rsid w:val="00394128"/>
    <w:rsid w:val="00394EF1"/>
    <w:rsid w:val="00396B78"/>
    <w:rsid w:val="00397900"/>
    <w:rsid w:val="00397905"/>
    <w:rsid w:val="003A01F7"/>
    <w:rsid w:val="003A13E3"/>
    <w:rsid w:val="003A17B4"/>
    <w:rsid w:val="003A2A17"/>
    <w:rsid w:val="003A363C"/>
    <w:rsid w:val="003A36FC"/>
    <w:rsid w:val="003A3AEC"/>
    <w:rsid w:val="003A3C7F"/>
    <w:rsid w:val="003A4661"/>
    <w:rsid w:val="003A46A0"/>
    <w:rsid w:val="003A48C7"/>
    <w:rsid w:val="003A4E42"/>
    <w:rsid w:val="003A5E73"/>
    <w:rsid w:val="003A60A3"/>
    <w:rsid w:val="003A66BC"/>
    <w:rsid w:val="003A68A2"/>
    <w:rsid w:val="003B21FC"/>
    <w:rsid w:val="003B2359"/>
    <w:rsid w:val="003B2479"/>
    <w:rsid w:val="003B29B0"/>
    <w:rsid w:val="003B367A"/>
    <w:rsid w:val="003B3CAC"/>
    <w:rsid w:val="003B4171"/>
    <w:rsid w:val="003B58B6"/>
    <w:rsid w:val="003B60CF"/>
    <w:rsid w:val="003B61B7"/>
    <w:rsid w:val="003B6DD5"/>
    <w:rsid w:val="003B7793"/>
    <w:rsid w:val="003C023D"/>
    <w:rsid w:val="003C08D9"/>
    <w:rsid w:val="003C1014"/>
    <w:rsid w:val="003C1C6D"/>
    <w:rsid w:val="003C23A4"/>
    <w:rsid w:val="003C24AB"/>
    <w:rsid w:val="003C2909"/>
    <w:rsid w:val="003C367C"/>
    <w:rsid w:val="003C3D85"/>
    <w:rsid w:val="003C3FC5"/>
    <w:rsid w:val="003C622D"/>
    <w:rsid w:val="003C6EE0"/>
    <w:rsid w:val="003D034D"/>
    <w:rsid w:val="003D0470"/>
    <w:rsid w:val="003D0E52"/>
    <w:rsid w:val="003D0EA0"/>
    <w:rsid w:val="003D137C"/>
    <w:rsid w:val="003D4BF1"/>
    <w:rsid w:val="003D5171"/>
    <w:rsid w:val="003D71AC"/>
    <w:rsid w:val="003D7897"/>
    <w:rsid w:val="003E1A9A"/>
    <w:rsid w:val="003E26F6"/>
    <w:rsid w:val="003E2ADA"/>
    <w:rsid w:val="003E322F"/>
    <w:rsid w:val="003E36DE"/>
    <w:rsid w:val="003E3E6D"/>
    <w:rsid w:val="003E4543"/>
    <w:rsid w:val="003E47BE"/>
    <w:rsid w:val="003E4F34"/>
    <w:rsid w:val="003E6D28"/>
    <w:rsid w:val="003E6FAD"/>
    <w:rsid w:val="003F0279"/>
    <w:rsid w:val="003F0EC6"/>
    <w:rsid w:val="003F0F30"/>
    <w:rsid w:val="003F2270"/>
    <w:rsid w:val="003F324D"/>
    <w:rsid w:val="003F3CE7"/>
    <w:rsid w:val="003F4D15"/>
    <w:rsid w:val="003F56E5"/>
    <w:rsid w:val="003F631B"/>
    <w:rsid w:val="003F729D"/>
    <w:rsid w:val="003F7528"/>
    <w:rsid w:val="003F79B5"/>
    <w:rsid w:val="003F7DA4"/>
    <w:rsid w:val="004018E5"/>
    <w:rsid w:val="00401912"/>
    <w:rsid w:val="0040206A"/>
    <w:rsid w:val="00402109"/>
    <w:rsid w:val="0040266C"/>
    <w:rsid w:val="00402BF5"/>
    <w:rsid w:val="00402BFE"/>
    <w:rsid w:val="00402C54"/>
    <w:rsid w:val="00402D8F"/>
    <w:rsid w:val="00403021"/>
    <w:rsid w:val="00403F28"/>
    <w:rsid w:val="00404A90"/>
    <w:rsid w:val="00405017"/>
    <w:rsid w:val="00407682"/>
    <w:rsid w:val="004103FD"/>
    <w:rsid w:val="00410884"/>
    <w:rsid w:val="004113AE"/>
    <w:rsid w:val="00411929"/>
    <w:rsid w:val="00412991"/>
    <w:rsid w:val="00413838"/>
    <w:rsid w:val="004140AB"/>
    <w:rsid w:val="00414685"/>
    <w:rsid w:val="0041468B"/>
    <w:rsid w:val="004149D6"/>
    <w:rsid w:val="00414B1B"/>
    <w:rsid w:val="00420C9A"/>
    <w:rsid w:val="00420F9C"/>
    <w:rsid w:val="00421308"/>
    <w:rsid w:val="0042172B"/>
    <w:rsid w:val="004219BE"/>
    <w:rsid w:val="00421A0D"/>
    <w:rsid w:val="00421DF3"/>
    <w:rsid w:val="00422F61"/>
    <w:rsid w:val="004231B9"/>
    <w:rsid w:val="00423510"/>
    <w:rsid w:val="0042397E"/>
    <w:rsid w:val="004248DC"/>
    <w:rsid w:val="00425030"/>
    <w:rsid w:val="0042574E"/>
    <w:rsid w:val="004260F0"/>
    <w:rsid w:val="004271FD"/>
    <w:rsid w:val="00430B6F"/>
    <w:rsid w:val="004319DB"/>
    <w:rsid w:val="004323FF"/>
    <w:rsid w:val="004333A9"/>
    <w:rsid w:val="0043409A"/>
    <w:rsid w:val="0043429A"/>
    <w:rsid w:val="00434C77"/>
    <w:rsid w:val="00435A4B"/>
    <w:rsid w:val="0043609C"/>
    <w:rsid w:val="004361AB"/>
    <w:rsid w:val="0043691C"/>
    <w:rsid w:val="00437697"/>
    <w:rsid w:val="004376D3"/>
    <w:rsid w:val="004412D9"/>
    <w:rsid w:val="00441DD5"/>
    <w:rsid w:val="0044261D"/>
    <w:rsid w:val="004428B2"/>
    <w:rsid w:val="004429BD"/>
    <w:rsid w:val="00443163"/>
    <w:rsid w:val="0044375B"/>
    <w:rsid w:val="00443E3C"/>
    <w:rsid w:val="00444C40"/>
    <w:rsid w:val="00444D95"/>
    <w:rsid w:val="004456B4"/>
    <w:rsid w:val="00445953"/>
    <w:rsid w:val="0044617F"/>
    <w:rsid w:val="00446270"/>
    <w:rsid w:val="00446561"/>
    <w:rsid w:val="0044691A"/>
    <w:rsid w:val="004507B9"/>
    <w:rsid w:val="0045090B"/>
    <w:rsid w:val="00450984"/>
    <w:rsid w:val="00450D1A"/>
    <w:rsid w:val="0045100B"/>
    <w:rsid w:val="00452BDE"/>
    <w:rsid w:val="00453E77"/>
    <w:rsid w:val="0045415D"/>
    <w:rsid w:val="00455FC7"/>
    <w:rsid w:val="0045603C"/>
    <w:rsid w:val="004567BA"/>
    <w:rsid w:val="0045771B"/>
    <w:rsid w:val="004601F5"/>
    <w:rsid w:val="00460605"/>
    <w:rsid w:val="004619A3"/>
    <w:rsid w:val="00461EC8"/>
    <w:rsid w:val="00463494"/>
    <w:rsid w:val="004636AC"/>
    <w:rsid w:val="0046438A"/>
    <w:rsid w:val="00464EA1"/>
    <w:rsid w:val="004658E3"/>
    <w:rsid w:val="0046757C"/>
    <w:rsid w:val="0046760A"/>
    <w:rsid w:val="00467F97"/>
    <w:rsid w:val="00470163"/>
    <w:rsid w:val="004708BF"/>
    <w:rsid w:val="004730D0"/>
    <w:rsid w:val="0047402F"/>
    <w:rsid w:val="00474035"/>
    <w:rsid w:val="004753F0"/>
    <w:rsid w:val="004763B3"/>
    <w:rsid w:val="00477FCD"/>
    <w:rsid w:val="00480846"/>
    <w:rsid w:val="00481230"/>
    <w:rsid w:val="004823AA"/>
    <w:rsid w:val="00483413"/>
    <w:rsid w:val="004849FA"/>
    <w:rsid w:val="00484ACB"/>
    <w:rsid w:val="00485954"/>
    <w:rsid w:val="0048686A"/>
    <w:rsid w:val="00486A15"/>
    <w:rsid w:val="00487D1B"/>
    <w:rsid w:val="00490007"/>
    <w:rsid w:val="0049168E"/>
    <w:rsid w:val="004918D3"/>
    <w:rsid w:val="00492189"/>
    <w:rsid w:val="004925AE"/>
    <w:rsid w:val="00492C05"/>
    <w:rsid w:val="0049465A"/>
    <w:rsid w:val="00496866"/>
    <w:rsid w:val="00497FCC"/>
    <w:rsid w:val="004A15FE"/>
    <w:rsid w:val="004A1D81"/>
    <w:rsid w:val="004A2B51"/>
    <w:rsid w:val="004A330E"/>
    <w:rsid w:val="004A3B0D"/>
    <w:rsid w:val="004A4E5E"/>
    <w:rsid w:val="004A5DC7"/>
    <w:rsid w:val="004A5EBC"/>
    <w:rsid w:val="004A6B58"/>
    <w:rsid w:val="004A6F4D"/>
    <w:rsid w:val="004A7EF3"/>
    <w:rsid w:val="004B00EB"/>
    <w:rsid w:val="004B08C1"/>
    <w:rsid w:val="004B3781"/>
    <w:rsid w:val="004B3DE9"/>
    <w:rsid w:val="004B3EEE"/>
    <w:rsid w:val="004B41DA"/>
    <w:rsid w:val="004B567C"/>
    <w:rsid w:val="004B6063"/>
    <w:rsid w:val="004B621E"/>
    <w:rsid w:val="004B64A9"/>
    <w:rsid w:val="004B6BD5"/>
    <w:rsid w:val="004B6DBD"/>
    <w:rsid w:val="004B6DEA"/>
    <w:rsid w:val="004B6EFC"/>
    <w:rsid w:val="004B705C"/>
    <w:rsid w:val="004B75DD"/>
    <w:rsid w:val="004B7A83"/>
    <w:rsid w:val="004C0690"/>
    <w:rsid w:val="004C0EB0"/>
    <w:rsid w:val="004C1116"/>
    <w:rsid w:val="004C1D5D"/>
    <w:rsid w:val="004C234F"/>
    <w:rsid w:val="004C2836"/>
    <w:rsid w:val="004C3955"/>
    <w:rsid w:val="004C4337"/>
    <w:rsid w:val="004C5D47"/>
    <w:rsid w:val="004C73A9"/>
    <w:rsid w:val="004D1A9A"/>
    <w:rsid w:val="004D2351"/>
    <w:rsid w:val="004D27AC"/>
    <w:rsid w:val="004D334F"/>
    <w:rsid w:val="004D4B3D"/>
    <w:rsid w:val="004D766D"/>
    <w:rsid w:val="004D7FAF"/>
    <w:rsid w:val="004E066E"/>
    <w:rsid w:val="004E06AE"/>
    <w:rsid w:val="004E0C9B"/>
    <w:rsid w:val="004E1365"/>
    <w:rsid w:val="004E3BD9"/>
    <w:rsid w:val="004E3D33"/>
    <w:rsid w:val="004E4340"/>
    <w:rsid w:val="004E439A"/>
    <w:rsid w:val="004E4516"/>
    <w:rsid w:val="004E4B7F"/>
    <w:rsid w:val="004E511E"/>
    <w:rsid w:val="004E6D7B"/>
    <w:rsid w:val="004E7930"/>
    <w:rsid w:val="004F0351"/>
    <w:rsid w:val="004F1F7A"/>
    <w:rsid w:val="004F2D06"/>
    <w:rsid w:val="004F2E6A"/>
    <w:rsid w:val="004F3219"/>
    <w:rsid w:val="004F5BAD"/>
    <w:rsid w:val="004F69D9"/>
    <w:rsid w:val="00500F3B"/>
    <w:rsid w:val="00501C47"/>
    <w:rsid w:val="00502320"/>
    <w:rsid w:val="005023A1"/>
    <w:rsid w:val="005023AE"/>
    <w:rsid w:val="00502633"/>
    <w:rsid w:val="00502AE6"/>
    <w:rsid w:val="0050301D"/>
    <w:rsid w:val="00503CAC"/>
    <w:rsid w:val="00504289"/>
    <w:rsid w:val="00504A51"/>
    <w:rsid w:val="00504C85"/>
    <w:rsid w:val="00505802"/>
    <w:rsid w:val="005059B6"/>
    <w:rsid w:val="0050630E"/>
    <w:rsid w:val="00506B40"/>
    <w:rsid w:val="00506E45"/>
    <w:rsid w:val="0050710D"/>
    <w:rsid w:val="00507223"/>
    <w:rsid w:val="00507B65"/>
    <w:rsid w:val="00507D8C"/>
    <w:rsid w:val="00510547"/>
    <w:rsid w:val="00510679"/>
    <w:rsid w:val="0051114C"/>
    <w:rsid w:val="00511B54"/>
    <w:rsid w:val="00512037"/>
    <w:rsid w:val="005125C2"/>
    <w:rsid w:val="00512ECA"/>
    <w:rsid w:val="0051335C"/>
    <w:rsid w:val="00513BB8"/>
    <w:rsid w:val="0051405D"/>
    <w:rsid w:val="00514424"/>
    <w:rsid w:val="00514DA0"/>
    <w:rsid w:val="005150A8"/>
    <w:rsid w:val="0051587B"/>
    <w:rsid w:val="00515D41"/>
    <w:rsid w:val="0051628F"/>
    <w:rsid w:val="00516BB4"/>
    <w:rsid w:val="00517DFA"/>
    <w:rsid w:val="00520157"/>
    <w:rsid w:val="00520231"/>
    <w:rsid w:val="00520418"/>
    <w:rsid w:val="00520610"/>
    <w:rsid w:val="00520700"/>
    <w:rsid w:val="0052174C"/>
    <w:rsid w:val="0052293E"/>
    <w:rsid w:val="00522E98"/>
    <w:rsid w:val="00523B2C"/>
    <w:rsid w:val="00525527"/>
    <w:rsid w:val="00525B9F"/>
    <w:rsid w:val="00525C0F"/>
    <w:rsid w:val="0052746E"/>
    <w:rsid w:val="005279F8"/>
    <w:rsid w:val="005300A7"/>
    <w:rsid w:val="00530723"/>
    <w:rsid w:val="00530AF4"/>
    <w:rsid w:val="00530CCD"/>
    <w:rsid w:val="00531105"/>
    <w:rsid w:val="00531AEE"/>
    <w:rsid w:val="00532988"/>
    <w:rsid w:val="00534C6B"/>
    <w:rsid w:val="005351A9"/>
    <w:rsid w:val="0053532A"/>
    <w:rsid w:val="005353AF"/>
    <w:rsid w:val="005354D6"/>
    <w:rsid w:val="00535F24"/>
    <w:rsid w:val="005365CD"/>
    <w:rsid w:val="00536CCB"/>
    <w:rsid w:val="005372BB"/>
    <w:rsid w:val="00537660"/>
    <w:rsid w:val="00537665"/>
    <w:rsid w:val="00537BCC"/>
    <w:rsid w:val="00540C15"/>
    <w:rsid w:val="00540CF8"/>
    <w:rsid w:val="00541A18"/>
    <w:rsid w:val="00541C5D"/>
    <w:rsid w:val="00541D50"/>
    <w:rsid w:val="00541F40"/>
    <w:rsid w:val="005423DE"/>
    <w:rsid w:val="0054311E"/>
    <w:rsid w:val="00543283"/>
    <w:rsid w:val="00544485"/>
    <w:rsid w:val="0054452C"/>
    <w:rsid w:val="005449E0"/>
    <w:rsid w:val="00545CBA"/>
    <w:rsid w:val="00550D0F"/>
    <w:rsid w:val="0055114B"/>
    <w:rsid w:val="00551623"/>
    <w:rsid w:val="00552569"/>
    <w:rsid w:val="00552D85"/>
    <w:rsid w:val="00552E5D"/>
    <w:rsid w:val="00553E9E"/>
    <w:rsid w:val="00554A11"/>
    <w:rsid w:val="00554EA7"/>
    <w:rsid w:val="005569A2"/>
    <w:rsid w:val="005569B1"/>
    <w:rsid w:val="00556F98"/>
    <w:rsid w:val="00556FC9"/>
    <w:rsid w:val="00557491"/>
    <w:rsid w:val="005606C8"/>
    <w:rsid w:val="00560D71"/>
    <w:rsid w:val="00560E38"/>
    <w:rsid w:val="0056185A"/>
    <w:rsid w:val="00562CAB"/>
    <w:rsid w:val="00565315"/>
    <w:rsid w:val="005655FD"/>
    <w:rsid w:val="00566355"/>
    <w:rsid w:val="00570831"/>
    <w:rsid w:val="00570C90"/>
    <w:rsid w:val="005725DB"/>
    <w:rsid w:val="0057383F"/>
    <w:rsid w:val="005756BB"/>
    <w:rsid w:val="00575D18"/>
    <w:rsid w:val="00575FE3"/>
    <w:rsid w:val="005767AE"/>
    <w:rsid w:val="00576DB6"/>
    <w:rsid w:val="00576E96"/>
    <w:rsid w:val="00577742"/>
    <w:rsid w:val="00577C37"/>
    <w:rsid w:val="00580279"/>
    <w:rsid w:val="00581035"/>
    <w:rsid w:val="00581C62"/>
    <w:rsid w:val="00583901"/>
    <w:rsid w:val="00584181"/>
    <w:rsid w:val="00584339"/>
    <w:rsid w:val="00584645"/>
    <w:rsid w:val="0058579D"/>
    <w:rsid w:val="00585A5F"/>
    <w:rsid w:val="00586E22"/>
    <w:rsid w:val="005878C2"/>
    <w:rsid w:val="00587F0F"/>
    <w:rsid w:val="005905E6"/>
    <w:rsid w:val="00592403"/>
    <w:rsid w:val="0059247C"/>
    <w:rsid w:val="005937C9"/>
    <w:rsid w:val="0059647C"/>
    <w:rsid w:val="00596796"/>
    <w:rsid w:val="00596EC0"/>
    <w:rsid w:val="00597539"/>
    <w:rsid w:val="005975B2"/>
    <w:rsid w:val="00597D56"/>
    <w:rsid w:val="00597D7A"/>
    <w:rsid w:val="005A0389"/>
    <w:rsid w:val="005A05C1"/>
    <w:rsid w:val="005A0BD3"/>
    <w:rsid w:val="005A1D5A"/>
    <w:rsid w:val="005A1FA9"/>
    <w:rsid w:val="005A2168"/>
    <w:rsid w:val="005A3111"/>
    <w:rsid w:val="005A3797"/>
    <w:rsid w:val="005A3E91"/>
    <w:rsid w:val="005A40E5"/>
    <w:rsid w:val="005A414D"/>
    <w:rsid w:val="005A4BB6"/>
    <w:rsid w:val="005A5139"/>
    <w:rsid w:val="005A6A1B"/>
    <w:rsid w:val="005A6DA4"/>
    <w:rsid w:val="005A6E3F"/>
    <w:rsid w:val="005A757D"/>
    <w:rsid w:val="005B10E5"/>
    <w:rsid w:val="005B19DC"/>
    <w:rsid w:val="005B1E45"/>
    <w:rsid w:val="005B390B"/>
    <w:rsid w:val="005B3C90"/>
    <w:rsid w:val="005B44F4"/>
    <w:rsid w:val="005B4A76"/>
    <w:rsid w:val="005B50CB"/>
    <w:rsid w:val="005B5178"/>
    <w:rsid w:val="005B584D"/>
    <w:rsid w:val="005B67E3"/>
    <w:rsid w:val="005B7CB8"/>
    <w:rsid w:val="005C0293"/>
    <w:rsid w:val="005C050E"/>
    <w:rsid w:val="005C1F06"/>
    <w:rsid w:val="005C31C8"/>
    <w:rsid w:val="005C3988"/>
    <w:rsid w:val="005C3C60"/>
    <w:rsid w:val="005C44D7"/>
    <w:rsid w:val="005C45CA"/>
    <w:rsid w:val="005C4ACD"/>
    <w:rsid w:val="005C4B7B"/>
    <w:rsid w:val="005C4F4A"/>
    <w:rsid w:val="005C5C15"/>
    <w:rsid w:val="005C63DC"/>
    <w:rsid w:val="005C6C1E"/>
    <w:rsid w:val="005C6F7B"/>
    <w:rsid w:val="005D0200"/>
    <w:rsid w:val="005D13E0"/>
    <w:rsid w:val="005D1FD5"/>
    <w:rsid w:val="005D27DA"/>
    <w:rsid w:val="005D41DA"/>
    <w:rsid w:val="005D4518"/>
    <w:rsid w:val="005D54E1"/>
    <w:rsid w:val="005D5724"/>
    <w:rsid w:val="005D5798"/>
    <w:rsid w:val="005D5E6A"/>
    <w:rsid w:val="005D7350"/>
    <w:rsid w:val="005D754B"/>
    <w:rsid w:val="005D77B3"/>
    <w:rsid w:val="005D7B91"/>
    <w:rsid w:val="005D7F14"/>
    <w:rsid w:val="005E1233"/>
    <w:rsid w:val="005E15D2"/>
    <w:rsid w:val="005E1762"/>
    <w:rsid w:val="005E1A99"/>
    <w:rsid w:val="005E1CD7"/>
    <w:rsid w:val="005E2C42"/>
    <w:rsid w:val="005E323B"/>
    <w:rsid w:val="005E3A66"/>
    <w:rsid w:val="005E3EB5"/>
    <w:rsid w:val="005E3ECB"/>
    <w:rsid w:val="005E45AD"/>
    <w:rsid w:val="005E4AFB"/>
    <w:rsid w:val="005E4BED"/>
    <w:rsid w:val="005E64DD"/>
    <w:rsid w:val="005E7C5F"/>
    <w:rsid w:val="005F0690"/>
    <w:rsid w:val="005F1C87"/>
    <w:rsid w:val="005F1DAE"/>
    <w:rsid w:val="005F1ED0"/>
    <w:rsid w:val="005F23EA"/>
    <w:rsid w:val="005F2B60"/>
    <w:rsid w:val="005F4251"/>
    <w:rsid w:val="005F4632"/>
    <w:rsid w:val="005F49DC"/>
    <w:rsid w:val="005F56AB"/>
    <w:rsid w:val="005F6070"/>
    <w:rsid w:val="005F74E4"/>
    <w:rsid w:val="005F76CC"/>
    <w:rsid w:val="00600B53"/>
    <w:rsid w:val="00600E04"/>
    <w:rsid w:val="00601E7E"/>
    <w:rsid w:val="00602045"/>
    <w:rsid w:val="00603D97"/>
    <w:rsid w:val="006043E7"/>
    <w:rsid w:val="006044FC"/>
    <w:rsid w:val="00604782"/>
    <w:rsid w:val="00604A8E"/>
    <w:rsid w:val="006064C9"/>
    <w:rsid w:val="00607285"/>
    <w:rsid w:val="00607F98"/>
    <w:rsid w:val="00610A05"/>
    <w:rsid w:val="00610EFD"/>
    <w:rsid w:val="00611984"/>
    <w:rsid w:val="006121BA"/>
    <w:rsid w:val="00613192"/>
    <w:rsid w:val="006139CE"/>
    <w:rsid w:val="00613FBC"/>
    <w:rsid w:val="006144FB"/>
    <w:rsid w:val="00614A55"/>
    <w:rsid w:val="00614BA2"/>
    <w:rsid w:val="00614C1A"/>
    <w:rsid w:val="00614E80"/>
    <w:rsid w:val="00615C73"/>
    <w:rsid w:val="00616A4B"/>
    <w:rsid w:val="00616C50"/>
    <w:rsid w:val="00616EE2"/>
    <w:rsid w:val="0061783A"/>
    <w:rsid w:val="0061791B"/>
    <w:rsid w:val="00621403"/>
    <w:rsid w:val="00621D5E"/>
    <w:rsid w:val="00621DE4"/>
    <w:rsid w:val="00621E52"/>
    <w:rsid w:val="00621F6B"/>
    <w:rsid w:val="00622788"/>
    <w:rsid w:val="00622FC2"/>
    <w:rsid w:val="006231A8"/>
    <w:rsid w:val="006233D3"/>
    <w:rsid w:val="00623950"/>
    <w:rsid w:val="006245CD"/>
    <w:rsid w:val="006248F4"/>
    <w:rsid w:val="00625857"/>
    <w:rsid w:val="00625C6A"/>
    <w:rsid w:val="0062655A"/>
    <w:rsid w:val="006278C4"/>
    <w:rsid w:val="00627AA4"/>
    <w:rsid w:val="0063026F"/>
    <w:rsid w:val="006302F3"/>
    <w:rsid w:val="00632418"/>
    <w:rsid w:val="00632C84"/>
    <w:rsid w:val="006335AE"/>
    <w:rsid w:val="00634416"/>
    <w:rsid w:val="006351A2"/>
    <w:rsid w:val="00635A00"/>
    <w:rsid w:val="00636164"/>
    <w:rsid w:val="00636A39"/>
    <w:rsid w:val="00636BC8"/>
    <w:rsid w:val="00636D14"/>
    <w:rsid w:val="00637B2C"/>
    <w:rsid w:val="00637ED2"/>
    <w:rsid w:val="006418B3"/>
    <w:rsid w:val="00642301"/>
    <w:rsid w:val="006429A4"/>
    <w:rsid w:val="00642A87"/>
    <w:rsid w:val="006439E0"/>
    <w:rsid w:val="0064448E"/>
    <w:rsid w:val="00645094"/>
    <w:rsid w:val="00645B25"/>
    <w:rsid w:val="00645FB1"/>
    <w:rsid w:val="0064618C"/>
    <w:rsid w:val="006461FD"/>
    <w:rsid w:val="006464F4"/>
    <w:rsid w:val="00647416"/>
    <w:rsid w:val="006504B1"/>
    <w:rsid w:val="006508B6"/>
    <w:rsid w:val="006548EC"/>
    <w:rsid w:val="00655456"/>
    <w:rsid w:val="006559CC"/>
    <w:rsid w:val="00657999"/>
    <w:rsid w:val="00657F25"/>
    <w:rsid w:val="006605E5"/>
    <w:rsid w:val="006619B7"/>
    <w:rsid w:val="0066212E"/>
    <w:rsid w:val="006637D3"/>
    <w:rsid w:val="00663BB5"/>
    <w:rsid w:val="006642A7"/>
    <w:rsid w:val="00664ED7"/>
    <w:rsid w:val="006651D7"/>
    <w:rsid w:val="00665549"/>
    <w:rsid w:val="00665778"/>
    <w:rsid w:val="00665DE7"/>
    <w:rsid w:val="00667FD8"/>
    <w:rsid w:val="00670147"/>
    <w:rsid w:val="006709B6"/>
    <w:rsid w:val="00671402"/>
    <w:rsid w:val="00671D1F"/>
    <w:rsid w:val="00672624"/>
    <w:rsid w:val="00673A1B"/>
    <w:rsid w:val="006749CB"/>
    <w:rsid w:val="00674E3B"/>
    <w:rsid w:val="00675084"/>
    <w:rsid w:val="006751CB"/>
    <w:rsid w:val="0067593F"/>
    <w:rsid w:val="006765E3"/>
    <w:rsid w:val="006769E5"/>
    <w:rsid w:val="006775D5"/>
    <w:rsid w:val="00682124"/>
    <w:rsid w:val="00682506"/>
    <w:rsid w:val="00682826"/>
    <w:rsid w:val="00683D5E"/>
    <w:rsid w:val="00684E61"/>
    <w:rsid w:val="00685241"/>
    <w:rsid w:val="00685246"/>
    <w:rsid w:val="0068628A"/>
    <w:rsid w:val="006864C5"/>
    <w:rsid w:val="00686703"/>
    <w:rsid w:val="00686C95"/>
    <w:rsid w:val="00687964"/>
    <w:rsid w:val="00690373"/>
    <w:rsid w:val="00690A01"/>
    <w:rsid w:val="0069227F"/>
    <w:rsid w:val="0069379B"/>
    <w:rsid w:val="0069492A"/>
    <w:rsid w:val="00694F5B"/>
    <w:rsid w:val="00695988"/>
    <w:rsid w:val="00695EF8"/>
    <w:rsid w:val="00696E28"/>
    <w:rsid w:val="006970ED"/>
    <w:rsid w:val="006970FB"/>
    <w:rsid w:val="00697D64"/>
    <w:rsid w:val="006A0C55"/>
    <w:rsid w:val="006A1056"/>
    <w:rsid w:val="006A1250"/>
    <w:rsid w:val="006A1403"/>
    <w:rsid w:val="006A217C"/>
    <w:rsid w:val="006A2283"/>
    <w:rsid w:val="006A2629"/>
    <w:rsid w:val="006A289B"/>
    <w:rsid w:val="006A28D6"/>
    <w:rsid w:val="006A3FE0"/>
    <w:rsid w:val="006A4EC0"/>
    <w:rsid w:val="006A61A2"/>
    <w:rsid w:val="006A6261"/>
    <w:rsid w:val="006A71F3"/>
    <w:rsid w:val="006A77BD"/>
    <w:rsid w:val="006B1BFD"/>
    <w:rsid w:val="006B2198"/>
    <w:rsid w:val="006B2884"/>
    <w:rsid w:val="006B2CCC"/>
    <w:rsid w:val="006B393B"/>
    <w:rsid w:val="006B477B"/>
    <w:rsid w:val="006B4EBC"/>
    <w:rsid w:val="006B6B8C"/>
    <w:rsid w:val="006B6C78"/>
    <w:rsid w:val="006B753D"/>
    <w:rsid w:val="006B7545"/>
    <w:rsid w:val="006B7C51"/>
    <w:rsid w:val="006B7ECA"/>
    <w:rsid w:val="006C0013"/>
    <w:rsid w:val="006C02B8"/>
    <w:rsid w:val="006C1CC7"/>
    <w:rsid w:val="006C257E"/>
    <w:rsid w:val="006C2DEF"/>
    <w:rsid w:val="006C303F"/>
    <w:rsid w:val="006C3C91"/>
    <w:rsid w:val="006C4B60"/>
    <w:rsid w:val="006C565F"/>
    <w:rsid w:val="006C566C"/>
    <w:rsid w:val="006C5679"/>
    <w:rsid w:val="006C6EF9"/>
    <w:rsid w:val="006D14DD"/>
    <w:rsid w:val="006D1A6B"/>
    <w:rsid w:val="006D3220"/>
    <w:rsid w:val="006D32D9"/>
    <w:rsid w:val="006D369C"/>
    <w:rsid w:val="006D3A77"/>
    <w:rsid w:val="006D407A"/>
    <w:rsid w:val="006D4A5F"/>
    <w:rsid w:val="006D5C55"/>
    <w:rsid w:val="006D680F"/>
    <w:rsid w:val="006D7B1C"/>
    <w:rsid w:val="006D7D55"/>
    <w:rsid w:val="006E01A4"/>
    <w:rsid w:val="006E0DF2"/>
    <w:rsid w:val="006E27CA"/>
    <w:rsid w:val="006E2C6D"/>
    <w:rsid w:val="006E46ED"/>
    <w:rsid w:val="006E4D72"/>
    <w:rsid w:val="006E548A"/>
    <w:rsid w:val="006E5895"/>
    <w:rsid w:val="006E5BA0"/>
    <w:rsid w:val="006E5DF0"/>
    <w:rsid w:val="006E602D"/>
    <w:rsid w:val="006E6E8D"/>
    <w:rsid w:val="006E732C"/>
    <w:rsid w:val="006F060B"/>
    <w:rsid w:val="006F0894"/>
    <w:rsid w:val="006F1E04"/>
    <w:rsid w:val="006F2032"/>
    <w:rsid w:val="006F3CBA"/>
    <w:rsid w:val="006F4387"/>
    <w:rsid w:val="006F4952"/>
    <w:rsid w:val="006F533B"/>
    <w:rsid w:val="006F7D70"/>
    <w:rsid w:val="00700E56"/>
    <w:rsid w:val="0070150F"/>
    <w:rsid w:val="00701A2D"/>
    <w:rsid w:val="00702271"/>
    <w:rsid w:val="007024AF"/>
    <w:rsid w:val="007028D9"/>
    <w:rsid w:val="00702C6D"/>
    <w:rsid w:val="0070462C"/>
    <w:rsid w:val="00705037"/>
    <w:rsid w:val="00705274"/>
    <w:rsid w:val="00705AF7"/>
    <w:rsid w:val="00705E08"/>
    <w:rsid w:val="0070668E"/>
    <w:rsid w:val="00706B7F"/>
    <w:rsid w:val="00707024"/>
    <w:rsid w:val="00707066"/>
    <w:rsid w:val="0071048A"/>
    <w:rsid w:val="00710548"/>
    <w:rsid w:val="007117C8"/>
    <w:rsid w:val="00712454"/>
    <w:rsid w:val="0071283F"/>
    <w:rsid w:val="007128D6"/>
    <w:rsid w:val="00712914"/>
    <w:rsid w:val="007129EC"/>
    <w:rsid w:val="00713433"/>
    <w:rsid w:val="007137E2"/>
    <w:rsid w:val="00713CC1"/>
    <w:rsid w:val="00713E25"/>
    <w:rsid w:val="007148E7"/>
    <w:rsid w:val="00714958"/>
    <w:rsid w:val="007156BA"/>
    <w:rsid w:val="00715BE8"/>
    <w:rsid w:val="00716EEC"/>
    <w:rsid w:val="00717840"/>
    <w:rsid w:val="007201E2"/>
    <w:rsid w:val="00720352"/>
    <w:rsid w:val="00720513"/>
    <w:rsid w:val="00720FC2"/>
    <w:rsid w:val="00722A4D"/>
    <w:rsid w:val="00722A81"/>
    <w:rsid w:val="0072307A"/>
    <w:rsid w:val="00723B1D"/>
    <w:rsid w:val="00723FB9"/>
    <w:rsid w:val="00725562"/>
    <w:rsid w:val="00725E25"/>
    <w:rsid w:val="007263F0"/>
    <w:rsid w:val="00726698"/>
    <w:rsid w:val="00726FF1"/>
    <w:rsid w:val="00727062"/>
    <w:rsid w:val="007272B3"/>
    <w:rsid w:val="0073089D"/>
    <w:rsid w:val="00730B66"/>
    <w:rsid w:val="00731D50"/>
    <w:rsid w:val="00732576"/>
    <w:rsid w:val="00732852"/>
    <w:rsid w:val="00732895"/>
    <w:rsid w:val="007328BE"/>
    <w:rsid w:val="00732CCC"/>
    <w:rsid w:val="00733B66"/>
    <w:rsid w:val="00734183"/>
    <w:rsid w:val="007342F9"/>
    <w:rsid w:val="00734B96"/>
    <w:rsid w:val="00734C1C"/>
    <w:rsid w:val="00734E5E"/>
    <w:rsid w:val="007371EE"/>
    <w:rsid w:val="00737BC3"/>
    <w:rsid w:val="00737C43"/>
    <w:rsid w:val="00737CA2"/>
    <w:rsid w:val="00737DD6"/>
    <w:rsid w:val="00737E5A"/>
    <w:rsid w:val="007400C2"/>
    <w:rsid w:val="0074066C"/>
    <w:rsid w:val="00740B6E"/>
    <w:rsid w:val="00740CCD"/>
    <w:rsid w:val="00740D6D"/>
    <w:rsid w:val="00741F86"/>
    <w:rsid w:val="00742345"/>
    <w:rsid w:val="00742958"/>
    <w:rsid w:val="00742A27"/>
    <w:rsid w:val="00742BB1"/>
    <w:rsid w:val="00744903"/>
    <w:rsid w:val="007456AF"/>
    <w:rsid w:val="007459AC"/>
    <w:rsid w:val="00745C06"/>
    <w:rsid w:val="007509BA"/>
    <w:rsid w:val="00750AE1"/>
    <w:rsid w:val="00750F32"/>
    <w:rsid w:val="007517FE"/>
    <w:rsid w:val="00751B08"/>
    <w:rsid w:val="00751B23"/>
    <w:rsid w:val="00753A5A"/>
    <w:rsid w:val="00755600"/>
    <w:rsid w:val="00756D09"/>
    <w:rsid w:val="00756F0A"/>
    <w:rsid w:val="00760CEF"/>
    <w:rsid w:val="007614A3"/>
    <w:rsid w:val="007615C4"/>
    <w:rsid w:val="007624C2"/>
    <w:rsid w:val="00762757"/>
    <w:rsid w:val="00763564"/>
    <w:rsid w:val="00763AA5"/>
    <w:rsid w:val="00763B6E"/>
    <w:rsid w:val="007641E2"/>
    <w:rsid w:val="00764B2C"/>
    <w:rsid w:val="00764DBD"/>
    <w:rsid w:val="00765DC6"/>
    <w:rsid w:val="00766B23"/>
    <w:rsid w:val="0076742F"/>
    <w:rsid w:val="0076797D"/>
    <w:rsid w:val="00771F73"/>
    <w:rsid w:val="00772584"/>
    <w:rsid w:val="00773354"/>
    <w:rsid w:val="007737AD"/>
    <w:rsid w:val="00773915"/>
    <w:rsid w:val="00775286"/>
    <w:rsid w:val="00777488"/>
    <w:rsid w:val="0078001D"/>
    <w:rsid w:val="00780691"/>
    <w:rsid w:val="007806B9"/>
    <w:rsid w:val="007819E6"/>
    <w:rsid w:val="00781E48"/>
    <w:rsid w:val="00781EF6"/>
    <w:rsid w:val="00784DA0"/>
    <w:rsid w:val="00785462"/>
    <w:rsid w:val="00785B50"/>
    <w:rsid w:val="00786EC4"/>
    <w:rsid w:val="0079014D"/>
    <w:rsid w:val="007905D4"/>
    <w:rsid w:val="00790972"/>
    <w:rsid w:val="00791D5F"/>
    <w:rsid w:val="0079247A"/>
    <w:rsid w:val="00792498"/>
    <w:rsid w:val="00792C22"/>
    <w:rsid w:val="007930C8"/>
    <w:rsid w:val="00795B0C"/>
    <w:rsid w:val="00796019"/>
    <w:rsid w:val="00796F41"/>
    <w:rsid w:val="007A094D"/>
    <w:rsid w:val="007A1A5F"/>
    <w:rsid w:val="007A2F5B"/>
    <w:rsid w:val="007A335D"/>
    <w:rsid w:val="007A3B88"/>
    <w:rsid w:val="007A4781"/>
    <w:rsid w:val="007A48DA"/>
    <w:rsid w:val="007A54F9"/>
    <w:rsid w:val="007A7350"/>
    <w:rsid w:val="007A749B"/>
    <w:rsid w:val="007A7BFE"/>
    <w:rsid w:val="007B0542"/>
    <w:rsid w:val="007B1DA4"/>
    <w:rsid w:val="007B1EE9"/>
    <w:rsid w:val="007B28BC"/>
    <w:rsid w:val="007B2BB5"/>
    <w:rsid w:val="007B5E9C"/>
    <w:rsid w:val="007B6CCF"/>
    <w:rsid w:val="007C1266"/>
    <w:rsid w:val="007C25CE"/>
    <w:rsid w:val="007C284D"/>
    <w:rsid w:val="007C2993"/>
    <w:rsid w:val="007C2BE7"/>
    <w:rsid w:val="007C3965"/>
    <w:rsid w:val="007C3FB3"/>
    <w:rsid w:val="007C41BF"/>
    <w:rsid w:val="007C5898"/>
    <w:rsid w:val="007C74D8"/>
    <w:rsid w:val="007C75B6"/>
    <w:rsid w:val="007C7909"/>
    <w:rsid w:val="007C7A6C"/>
    <w:rsid w:val="007C7C02"/>
    <w:rsid w:val="007D17CB"/>
    <w:rsid w:val="007D5876"/>
    <w:rsid w:val="007D58A4"/>
    <w:rsid w:val="007D6BDD"/>
    <w:rsid w:val="007D7285"/>
    <w:rsid w:val="007D74DC"/>
    <w:rsid w:val="007D776C"/>
    <w:rsid w:val="007D79F8"/>
    <w:rsid w:val="007D7D6E"/>
    <w:rsid w:val="007E0AB4"/>
    <w:rsid w:val="007E185D"/>
    <w:rsid w:val="007E19F8"/>
    <w:rsid w:val="007E22B1"/>
    <w:rsid w:val="007E2E6B"/>
    <w:rsid w:val="007E301A"/>
    <w:rsid w:val="007E36D5"/>
    <w:rsid w:val="007E3E6E"/>
    <w:rsid w:val="007E46E9"/>
    <w:rsid w:val="007E5FC6"/>
    <w:rsid w:val="007E7CB0"/>
    <w:rsid w:val="007F0E05"/>
    <w:rsid w:val="007F1F2E"/>
    <w:rsid w:val="007F25F1"/>
    <w:rsid w:val="007F295F"/>
    <w:rsid w:val="007F2ED2"/>
    <w:rsid w:val="007F3951"/>
    <w:rsid w:val="007F42AC"/>
    <w:rsid w:val="007F4640"/>
    <w:rsid w:val="007F4A6B"/>
    <w:rsid w:val="007F4F82"/>
    <w:rsid w:val="007F5ACF"/>
    <w:rsid w:val="007F63EB"/>
    <w:rsid w:val="007F704A"/>
    <w:rsid w:val="00800C6B"/>
    <w:rsid w:val="00801A36"/>
    <w:rsid w:val="008026EE"/>
    <w:rsid w:val="00802780"/>
    <w:rsid w:val="00802862"/>
    <w:rsid w:val="00803363"/>
    <w:rsid w:val="00803717"/>
    <w:rsid w:val="00803E2D"/>
    <w:rsid w:val="0080568F"/>
    <w:rsid w:val="00805B7B"/>
    <w:rsid w:val="00805D63"/>
    <w:rsid w:val="0080695D"/>
    <w:rsid w:val="00807101"/>
    <w:rsid w:val="00807C32"/>
    <w:rsid w:val="00807F29"/>
    <w:rsid w:val="008101E6"/>
    <w:rsid w:val="0081144C"/>
    <w:rsid w:val="00812209"/>
    <w:rsid w:val="00812D62"/>
    <w:rsid w:val="00813458"/>
    <w:rsid w:val="008134A5"/>
    <w:rsid w:val="0081369A"/>
    <w:rsid w:val="00813B4C"/>
    <w:rsid w:val="00813DCD"/>
    <w:rsid w:val="00813FF7"/>
    <w:rsid w:val="00817427"/>
    <w:rsid w:val="00817E27"/>
    <w:rsid w:val="00820917"/>
    <w:rsid w:val="00820A86"/>
    <w:rsid w:val="00820E32"/>
    <w:rsid w:val="0082105C"/>
    <w:rsid w:val="008218CE"/>
    <w:rsid w:val="0082207C"/>
    <w:rsid w:val="00822BC5"/>
    <w:rsid w:val="0082305A"/>
    <w:rsid w:val="00823ACF"/>
    <w:rsid w:val="008246CA"/>
    <w:rsid w:val="00825EA6"/>
    <w:rsid w:val="00825FE6"/>
    <w:rsid w:val="008313F0"/>
    <w:rsid w:val="0083156A"/>
    <w:rsid w:val="00831A11"/>
    <w:rsid w:val="00831B52"/>
    <w:rsid w:val="00832A68"/>
    <w:rsid w:val="00833D1C"/>
    <w:rsid w:val="00834221"/>
    <w:rsid w:val="00834B6D"/>
    <w:rsid w:val="00835C3A"/>
    <w:rsid w:val="00836586"/>
    <w:rsid w:val="00837825"/>
    <w:rsid w:val="0084002E"/>
    <w:rsid w:val="00841433"/>
    <w:rsid w:val="00842FA0"/>
    <w:rsid w:val="00843AA5"/>
    <w:rsid w:val="0084406E"/>
    <w:rsid w:val="00844473"/>
    <w:rsid w:val="008450C9"/>
    <w:rsid w:val="00845C6D"/>
    <w:rsid w:val="008461DE"/>
    <w:rsid w:val="00846D5F"/>
    <w:rsid w:val="008473D0"/>
    <w:rsid w:val="00847521"/>
    <w:rsid w:val="00847779"/>
    <w:rsid w:val="0085165E"/>
    <w:rsid w:val="00851FF3"/>
    <w:rsid w:val="00852FE8"/>
    <w:rsid w:val="00854063"/>
    <w:rsid w:val="00854427"/>
    <w:rsid w:val="00854B79"/>
    <w:rsid w:val="00855066"/>
    <w:rsid w:val="0085663F"/>
    <w:rsid w:val="00857215"/>
    <w:rsid w:val="008575E6"/>
    <w:rsid w:val="00857A63"/>
    <w:rsid w:val="0086022A"/>
    <w:rsid w:val="00860D48"/>
    <w:rsid w:val="0086145D"/>
    <w:rsid w:val="0086363B"/>
    <w:rsid w:val="008636FE"/>
    <w:rsid w:val="00863F8E"/>
    <w:rsid w:val="0086405F"/>
    <w:rsid w:val="00865053"/>
    <w:rsid w:val="0086527E"/>
    <w:rsid w:val="00865317"/>
    <w:rsid w:val="0086540E"/>
    <w:rsid w:val="00867FC3"/>
    <w:rsid w:val="00871187"/>
    <w:rsid w:val="00872658"/>
    <w:rsid w:val="00873458"/>
    <w:rsid w:val="008734A0"/>
    <w:rsid w:val="008735E6"/>
    <w:rsid w:val="00873914"/>
    <w:rsid w:val="00875274"/>
    <w:rsid w:val="00877041"/>
    <w:rsid w:val="0087737C"/>
    <w:rsid w:val="00877602"/>
    <w:rsid w:val="00877614"/>
    <w:rsid w:val="0088136A"/>
    <w:rsid w:val="008820DC"/>
    <w:rsid w:val="008828C0"/>
    <w:rsid w:val="008829E7"/>
    <w:rsid w:val="00883FBD"/>
    <w:rsid w:val="0088496F"/>
    <w:rsid w:val="00884B54"/>
    <w:rsid w:val="00885E36"/>
    <w:rsid w:val="008875B7"/>
    <w:rsid w:val="00887A6A"/>
    <w:rsid w:val="00887CC6"/>
    <w:rsid w:val="008903DD"/>
    <w:rsid w:val="0089049E"/>
    <w:rsid w:val="00890A13"/>
    <w:rsid w:val="008911E7"/>
    <w:rsid w:val="008911F1"/>
    <w:rsid w:val="008917FD"/>
    <w:rsid w:val="00891B72"/>
    <w:rsid w:val="00892BCD"/>
    <w:rsid w:val="0089418F"/>
    <w:rsid w:val="008951F6"/>
    <w:rsid w:val="008959FE"/>
    <w:rsid w:val="00895E4C"/>
    <w:rsid w:val="00896EAA"/>
    <w:rsid w:val="008A161A"/>
    <w:rsid w:val="008A182B"/>
    <w:rsid w:val="008A1F30"/>
    <w:rsid w:val="008A3426"/>
    <w:rsid w:val="008A3F16"/>
    <w:rsid w:val="008A411C"/>
    <w:rsid w:val="008A51A5"/>
    <w:rsid w:val="008A5AE2"/>
    <w:rsid w:val="008A6177"/>
    <w:rsid w:val="008A6BEA"/>
    <w:rsid w:val="008A6E40"/>
    <w:rsid w:val="008A7557"/>
    <w:rsid w:val="008A7D50"/>
    <w:rsid w:val="008B02B2"/>
    <w:rsid w:val="008B0BD4"/>
    <w:rsid w:val="008B2202"/>
    <w:rsid w:val="008B2B29"/>
    <w:rsid w:val="008B3111"/>
    <w:rsid w:val="008B39BB"/>
    <w:rsid w:val="008B6944"/>
    <w:rsid w:val="008B6F47"/>
    <w:rsid w:val="008B7901"/>
    <w:rsid w:val="008B79C1"/>
    <w:rsid w:val="008C0323"/>
    <w:rsid w:val="008C0650"/>
    <w:rsid w:val="008C1055"/>
    <w:rsid w:val="008C10F0"/>
    <w:rsid w:val="008C1C63"/>
    <w:rsid w:val="008C37E6"/>
    <w:rsid w:val="008C3864"/>
    <w:rsid w:val="008C3DF3"/>
    <w:rsid w:val="008C5E72"/>
    <w:rsid w:val="008C6982"/>
    <w:rsid w:val="008C75EE"/>
    <w:rsid w:val="008D0089"/>
    <w:rsid w:val="008D1A41"/>
    <w:rsid w:val="008D222D"/>
    <w:rsid w:val="008D2266"/>
    <w:rsid w:val="008D2E80"/>
    <w:rsid w:val="008D2E86"/>
    <w:rsid w:val="008D34CF"/>
    <w:rsid w:val="008D3D84"/>
    <w:rsid w:val="008D4214"/>
    <w:rsid w:val="008D6039"/>
    <w:rsid w:val="008D78F9"/>
    <w:rsid w:val="008E008A"/>
    <w:rsid w:val="008E00F6"/>
    <w:rsid w:val="008E0C9E"/>
    <w:rsid w:val="008E2914"/>
    <w:rsid w:val="008E52E6"/>
    <w:rsid w:val="008E5A81"/>
    <w:rsid w:val="008E6069"/>
    <w:rsid w:val="008E6158"/>
    <w:rsid w:val="008F10AC"/>
    <w:rsid w:val="008F1266"/>
    <w:rsid w:val="008F1338"/>
    <w:rsid w:val="008F1350"/>
    <w:rsid w:val="008F141A"/>
    <w:rsid w:val="008F1CF2"/>
    <w:rsid w:val="008F2138"/>
    <w:rsid w:val="008F2AC0"/>
    <w:rsid w:val="008F38D8"/>
    <w:rsid w:val="008F3AC9"/>
    <w:rsid w:val="008F3B3A"/>
    <w:rsid w:val="008F3BEB"/>
    <w:rsid w:val="008F3EBB"/>
    <w:rsid w:val="008F56A4"/>
    <w:rsid w:val="008F6AEB"/>
    <w:rsid w:val="008F7941"/>
    <w:rsid w:val="00900643"/>
    <w:rsid w:val="00901628"/>
    <w:rsid w:val="00901E01"/>
    <w:rsid w:val="009021D8"/>
    <w:rsid w:val="0090250E"/>
    <w:rsid w:val="009032A1"/>
    <w:rsid w:val="009036C7"/>
    <w:rsid w:val="0090380F"/>
    <w:rsid w:val="00903EA9"/>
    <w:rsid w:val="00904C03"/>
    <w:rsid w:val="0090511E"/>
    <w:rsid w:val="009063CC"/>
    <w:rsid w:val="00906A50"/>
    <w:rsid w:val="00906F05"/>
    <w:rsid w:val="0091060F"/>
    <w:rsid w:val="0091073E"/>
    <w:rsid w:val="00910AEA"/>
    <w:rsid w:val="00911EFA"/>
    <w:rsid w:val="0091499A"/>
    <w:rsid w:val="009151C4"/>
    <w:rsid w:val="0091713A"/>
    <w:rsid w:val="00917488"/>
    <w:rsid w:val="00920741"/>
    <w:rsid w:val="00920F27"/>
    <w:rsid w:val="00920FC9"/>
    <w:rsid w:val="00921405"/>
    <w:rsid w:val="009217B4"/>
    <w:rsid w:val="009217D7"/>
    <w:rsid w:val="009230F1"/>
    <w:rsid w:val="0092434B"/>
    <w:rsid w:val="00924842"/>
    <w:rsid w:val="00924BDE"/>
    <w:rsid w:val="009252E8"/>
    <w:rsid w:val="00925BF9"/>
    <w:rsid w:val="00925F32"/>
    <w:rsid w:val="00926906"/>
    <w:rsid w:val="00927578"/>
    <w:rsid w:val="00927925"/>
    <w:rsid w:val="00927B76"/>
    <w:rsid w:val="00931628"/>
    <w:rsid w:val="00931B6F"/>
    <w:rsid w:val="00931CB2"/>
    <w:rsid w:val="00931CCA"/>
    <w:rsid w:val="00932061"/>
    <w:rsid w:val="00932650"/>
    <w:rsid w:val="00932BC0"/>
    <w:rsid w:val="00932C37"/>
    <w:rsid w:val="009340C0"/>
    <w:rsid w:val="0093575E"/>
    <w:rsid w:val="00935764"/>
    <w:rsid w:val="00936A4B"/>
    <w:rsid w:val="00936E16"/>
    <w:rsid w:val="00937900"/>
    <w:rsid w:val="0094128E"/>
    <w:rsid w:val="009422FB"/>
    <w:rsid w:val="009430EE"/>
    <w:rsid w:val="009434FF"/>
    <w:rsid w:val="00945AE1"/>
    <w:rsid w:val="00945C45"/>
    <w:rsid w:val="009466BD"/>
    <w:rsid w:val="00950B1E"/>
    <w:rsid w:val="00951D9F"/>
    <w:rsid w:val="0095219E"/>
    <w:rsid w:val="009529D7"/>
    <w:rsid w:val="00953BCC"/>
    <w:rsid w:val="00954ACF"/>
    <w:rsid w:val="00955FB5"/>
    <w:rsid w:val="009563EE"/>
    <w:rsid w:val="00956AE5"/>
    <w:rsid w:val="00957EE0"/>
    <w:rsid w:val="00960608"/>
    <w:rsid w:val="00963ADF"/>
    <w:rsid w:val="00963D6D"/>
    <w:rsid w:val="00963E48"/>
    <w:rsid w:val="00964B2B"/>
    <w:rsid w:val="00965083"/>
    <w:rsid w:val="00965B06"/>
    <w:rsid w:val="00965C7D"/>
    <w:rsid w:val="00965D27"/>
    <w:rsid w:val="0096665F"/>
    <w:rsid w:val="009669DF"/>
    <w:rsid w:val="009709D7"/>
    <w:rsid w:val="00970FB4"/>
    <w:rsid w:val="00972944"/>
    <w:rsid w:val="009733E9"/>
    <w:rsid w:val="00973617"/>
    <w:rsid w:val="00973CB7"/>
    <w:rsid w:val="00973D6B"/>
    <w:rsid w:val="00974D1E"/>
    <w:rsid w:val="0098020E"/>
    <w:rsid w:val="0098126B"/>
    <w:rsid w:val="00981C5C"/>
    <w:rsid w:val="00982599"/>
    <w:rsid w:val="009833F4"/>
    <w:rsid w:val="00983BD7"/>
    <w:rsid w:val="0098479F"/>
    <w:rsid w:val="0098577C"/>
    <w:rsid w:val="00985D97"/>
    <w:rsid w:val="0098662B"/>
    <w:rsid w:val="00987960"/>
    <w:rsid w:val="00991C99"/>
    <w:rsid w:val="00992966"/>
    <w:rsid w:val="009942BE"/>
    <w:rsid w:val="009946B4"/>
    <w:rsid w:val="009953CC"/>
    <w:rsid w:val="009957BA"/>
    <w:rsid w:val="00995C66"/>
    <w:rsid w:val="0099624F"/>
    <w:rsid w:val="00996422"/>
    <w:rsid w:val="0099681C"/>
    <w:rsid w:val="00997A53"/>
    <w:rsid w:val="009A09BA"/>
    <w:rsid w:val="009A0AB5"/>
    <w:rsid w:val="009A0B16"/>
    <w:rsid w:val="009A0F6C"/>
    <w:rsid w:val="009A1071"/>
    <w:rsid w:val="009A1DE1"/>
    <w:rsid w:val="009A1E48"/>
    <w:rsid w:val="009A23BB"/>
    <w:rsid w:val="009A2887"/>
    <w:rsid w:val="009A357D"/>
    <w:rsid w:val="009A389D"/>
    <w:rsid w:val="009A3934"/>
    <w:rsid w:val="009A3B90"/>
    <w:rsid w:val="009A46D2"/>
    <w:rsid w:val="009A46D3"/>
    <w:rsid w:val="009A4AF6"/>
    <w:rsid w:val="009A545E"/>
    <w:rsid w:val="009A5605"/>
    <w:rsid w:val="009A56A9"/>
    <w:rsid w:val="009A5B09"/>
    <w:rsid w:val="009A60F2"/>
    <w:rsid w:val="009A65B5"/>
    <w:rsid w:val="009B0193"/>
    <w:rsid w:val="009B12A4"/>
    <w:rsid w:val="009B14D4"/>
    <w:rsid w:val="009B1D1A"/>
    <w:rsid w:val="009B1EDA"/>
    <w:rsid w:val="009B1FCD"/>
    <w:rsid w:val="009B204A"/>
    <w:rsid w:val="009B4025"/>
    <w:rsid w:val="009B48DD"/>
    <w:rsid w:val="009B4A5D"/>
    <w:rsid w:val="009B58EA"/>
    <w:rsid w:val="009B6349"/>
    <w:rsid w:val="009B6644"/>
    <w:rsid w:val="009B6965"/>
    <w:rsid w:val="009B7FCC"/>
    <w:rsid w:val="009C07BC"/>
    <w:rsid w:val="009C0A6A"/>
    <w:rsid w:val="009C0B54"/>
    <w:rsid w:val="009C1828"/>
    <w:rsid w:val="009C2992"/>
    <w:rsid w:val="009C2BA8"/>
    <w:rsid w:val="009C2CF7"/>
    <w:rsid w:val="009C2F33"/>
    <w:rsid w:val="009C2FF0"/>
    <w:rsid w:val="009C30E8"/>
    <w:rsid w:val="009C34F9"/>
    <w:rsid w:val="009C36B1"/>
    <w:rsid w:val="009C386B"/>
    <w:rsid w:val="009C4211"/>
    <w:rsid w:val="009C518C"/>
    <w:rsid w:val="009C5920"/>
    <w:rsid w:val="009D0366"/>
    <w:rsid w:val="009D07B1"/>
    <w:rsid w:val="009D0D22"/>
    <w:rsid w:val="009D0E3B"/>
    <w:rsid w:val="009D1520"/>
    <w:rsid w:val="009D2322"/>
    <w:rsid w:val="009D33E6"/>
    <w:rsid w:val="009D3402"/>
    <w:rsid w:val="009D3A41"/>
    <w:rsid w:val="009D3CAB"/>
    <w:rsid w:val="009D3F2F"/>
    <w:rsid w:val="009D4266"/>
    <w:rsid w:val="009D49D4"/>
    <w:rsid w:val="009D5227"/>
    <w:rsid w:val="009D5507"/>
    <w:rsid w:val="009D6583"/>
    <w:rsid w:val="009D65C0"/>
    <w:rsid w:val="009D71B1"/>
    <w:rsid w:val="009D728B"/>
    <w:rsid w:val="009D7386"/>
    <w:rsid w:val="009D7B27"/>
    <w:rsid w:val="009E086D"/>
    <w:rsid w:val="009E0EC1"/>
    <w:rsid w:val="009E2A8C"/>
    <w:rsid w:val="009E30B3"/>
    <w:rsid w:val="009E365F"/>
    <w:rsid w:val="009E4412"/>
    <w:rsid w:val="009E4735"/>
    <w:rsid w:val="009E537C"/>
    <w:rsid w:val="009E72B2"/>
    <w:rsid w:val="009E7CED"/>
    <w:rsid w:val="009F2362"/>
    <w:rsid w:val="009F2845"/>
    <w:rsid w:val="009F3AAA"/>
    <w:rsid w:val="009F469B"/>
    <w:rsid w:val="009F6A34"/>
    <w:rsid w:val="009F6BBC"/>
    <w:rsid w:val="009F6DBB"/>
    <w:rsid w:val="009F7383"/>
    <w:rsid w:val="009F76D9"/>
    <w:rsid w:val="009F7AE2"/>
    <w:rsid w:val="00A00B13"/>
    <w:rsid w:val="00A023D1"/>
    <w:rsid w:val="00A04D2E"/>
    <w:rsid w:val="00A05529"/>
    <w:rsid w:val="00A05EDA"/>
    <w:rsid w:val="00A061C2"/>
    <w:rsid w:val="00A06A60"/>
    <w:rsid w:val="00A0733A"/>
    <w:rsid w:val="00A0765B"/>
    <w:rsid w:val="00A1217B"/>
    <w:rsid w:val="00A12D39"/>
    <w:rsid w:val="00A13851"/>
    <w:rsid w:val="00A13EE8"/>
    <w:rsid w:val="00A13F24"/>
    <w:rsid w:val="00A1402E"/>
    <w:rsid w:val="00A14D65"/>
    <w:rsid w:val="00A1509D"/>
    <w:rsid w:val="00A153E6"/>
    <w:rsid w:val="00A1541C"/>
    <w:rsid w:val="00A1653C"/>
    <w:rsid w:val="00A17656"/>
    <w:rsid w:val="00A20C91"/>
    <w:rsid w:val="00A235AB"/>
    <w:rsid w:val="00A23994"/>
    <w:rsid w:val="00A23C72"/>
    <w:rsid w:val="00A25073"/>
    <w:rsid w:val="00A257DB"/>
    <w:rsid w:val="00A25DD1"/>
    <w:rsid w:val="00A25FFF"/>
    <w:rsid w:val="00A26773"/>
    <w:rsid w:val="00A275E3"/>
    <w:rsid w:val="00A30A7A"/>
    <w:rsid w:val="00A32242"/>
    <w:rsid w:val="00A32805"/>
    <w:rsid w:val="00A33DB2"/>
    <w:rsid w:val="00A34305"/>
    <w:rsid w:val="00A34360"/>
    <w:rsid w:val="00A34C34"/>
    <w:rsid w:val="00A35BE7"/>
    <w:rsid w:val="00A370E7"/>
    <w:rsid w:val="00A37724"/>
    <w:rsid w:val="00A37CA4"/>
    <w:rsid w:val="00A37EE4"/>
    <w:rsid w:val="00A4056C"/>
    <w:rsid w:val="00A4248E"/>
    <w:rsid w:val="00A42F19"/>
    <w:rsid w:val="00A432FD"/>
    <w:rsid w:val="00A43662"/>
    <w:rsid w:val="00A43BA9"/>
    <w:rsid w:val="00A447EB"/>
    <w:rsid w:val="00A44EED"/>
    <w:rsid w:val="00A45A94"/>
    <w:rsid w:val="00A4640F"/>
    <w:rsid w:val="00A47655"/>
    <w:rsid w:val="00A47E72"/>
    <w:rsid w:val="00A50F7C"/>
    <w:rsid w:val="00A514D1"/>
    <w:rsid w:val="00A525A7"/>
    <w:rsid w:val="00A52DDF"/>
    <w:rsid w:val="00A53933"/>
    <w:rsid w:val="00A53D53"/>
    <w:rsid w:val="00A54007"/>
    <w:rsid w:val="00A544B1"/>
    <w:rsid w:val="00A547D9"/>
    <w:rsid w:val="00A56DF9"/>
    <w:rsid w:val="00A57760"/>
    <w:rsid w:val="00A60104"/>
    <w:rsid w:val="00A605E8"/>
    <w:rsid w:val="00A61373"/>
    <w:rsid w:val="00A617D3"/>
    <w:rsid w:val="00A61972"/>
    <w:rsid w:val="00A61FF0"/>
    <w:rsid w:val="00A62FD1"/>
    <w:rsid w:val="00A6321E"/>
    <w:rsid w:val="00A635F2"/>
    <w:rsid w:val="00A65858"/>
    <w:rsid w:val="00A66450"/>
    <w:rsid w:val="00A669AD"/>
    <w:rsid w:val="00A67498"/>
    <w:rsid w:val="00A70B6C"/>
    <w:rsid w:val="00A70D43"/>
    <w:rsid w:val="00A710FF"/>
    <w:rsid w:val="00A72E28"/>
    <w:rsid w:val="00A73190"/>
    <w:rsid w:val="00A743CF"/>
    <w:rsid w:val="00A75577"/>
    <w:rsid w:val="00A756C2"/>
    <w:rsid w:val="00A75A67"/>
    <w:rsid w:val="00A76C96"/>
    <w:rsid w:val="00A771CA"/>
    <w:rsid w:val="00A77457"/>
    <w:rsid w:val="00A77803"/>
    <w:rsid w:val="00A77ADC"/>
    <w:rsid w:val="00A80B9A"/>
    <w:rsid w:val="00A8108C"/>
    <w:rsid w:val="00A812C8"/>
    <w:rsid w:val="00A817CF"/>
    <w:rsid w:val="00A828A9"/>
    <w:rsid w:val="00A83698"/>
    <w:rsid w:val="00A8540B"/>
    <w:rsid w:val="00A854A0"/>
    <w:rsid w:val="00A9012E"/>
    <w:rsid w:val="00A90A7A"/>
    <w:rsid w:val="00A9105D"/>
    <w:rsid w:val="00A91227"/>
    <w:rsid w:val="00A93881"/>
    <w:rsid w:val="00A945D0"/>
    <w:rsid w:val="00A947A9"/>
    <w:rsid w:val="00A953B2"/>
    <w:rsid w:val="00A95A3A"/>
    <w:rsid w:val="00A96DC2"/>
    <w:rsid w:val="00A96F57"/>
    <w:rsid w:val="00A97FED"/>
    <w:rsid w:val="00AA03A4"/>
    <w:rsid w:val="00AA0C66"/>
    <w:rsid w:val="00AA17E4"/>
    <w:rsid w:val="00AA1C0E"/>
    <w:rsid w:val="00AA2DD1"/>
    <w:rsid w:val="00AA42D6"/>
    <w:rsid w:val="00AA4ABB"/>
    <w:rsid w:val="00AA4E79"/>
    <w:rsid w:val="00AA6F8D"/>
    <w:rsid w:val="00AA6FE9"/>
    <w:rsid w:val="00AA72F9"/>
    <w:rsid w:val="00AB085A"/>
    <w:rsid w:val="00AB14BE"/>
    <w:rsid w:val="00AB19FF"/>
    <w:rsid w:val="00AB3222"/>
    <w:rsid w:val="00AB48F2"/>
    <w:rsid w:val="00AB491E"/>
    <w:rsid w:val="00AB4EB3"/>
    <w:rsid w:val="00AB7491"/>
    <w:rsid w:val="00AB7B5E"/>
    <w:rsid w:val="00AB7F92"/>
    <w:rsid w:val="00AC05EB"/>
    <w:rsid w:val="00AC0943"/>
    <w:rsid w:val="00AC0E08"/>
    <w:rsid w:val="00AC10CA"/>
    <w:rsid w:val="00AC25B5"/>
    <w:rsid w:val="00AC37FE"/>
    <w:rsid w:val="00AC3F60"/>
    <w:rsid w:val="00AC4283"/>
    <w:rsid w:val="00AC5B6B"/>
    <w:rsid w:val="00AC6041"/>
    <w:rsid w:val="00AC6073"/>
    <w:rsid w:val="00AC6086"/>
    <w:rsid w:val="00AC628C"/>
    <w:rsid w:val="00AC651B"/>
    <w:rsid w:val="00AD099E"/>
    <w:rsid w:val="00AD1E9F"/>
    <w:rsid w:val="00AD34FF"/>
    <w:rsid w:val="00AD4001"/>
    <w:rsid w:val="00AD4276"/>
    <w:rsid w:val="00AD47BB"/>
    <w:rsid w:val="00AD4A6B"/>
    <w:rsid w:val="00AD56B5"/>
    <w:rsid w:val="00AD5DE0"/>
    <w:rsid w:val="00AD65C4"/>
    <w:rsid w:val="00AD7020"/>
    <w:rsid w:val="00AD7A36"/>
    <w:rsid w:val="00AE05A0"/>
    <w:rsid w:val="00AE0D29"/>
    <w:rsid w:val="00AE1A95"/>
    <w:rsid w:val="00AE1CF1"/>
    <w:rsid w:val="00AE24EC"/>
    <w:rsid w:val="00AE2A63"/>
    <w:rsid w:val="00AE2B5E"/>
    <w:rsid w:val="00AE3C60"/>
    <w:rsid w:val="00AE4463"/>
    <w:rsid w:val="00AE6D12"/>
    <w:rsid w:val="00AE76B5"/>
    <w:rsid w:val="00AE7FA6"/>
    <w:rsid w:val="00AF0500"/>
    <w:rsid w:val="00AF05B7"/>
    <w:rsid w:val="00AF0A64"/>
    <w:rsid w:val="00AF1055"/>
    <w:rsid w:val="00AF2A5B"/>
    <w:rsid w:val="00AF35C0"/>
    <w:rsid w:val="00AF3B3A"/>
    <w:rsid w:val="00AF3F94"/>
    <w:rsid w:val="00AF4229"/>
    <w:rsid w:val="00AF46B1"/>
    <w:rsid w:val="00AF50A2"/>
    <w:rsid w:val="00AF580A"/>
    <w:rsid w:val="00AF606F"/>
    <w:rsid w:val="00B00876"/>
    <w:rsid w:val="00B00AE4"/>
    <w:rsid w:val="00B01FB1"/>
    <w:rsid w:val="00B0346B"/>
    <w:rsid w:val="00B045A5"/>
    <w:rsid w:val="00B0488B"/>
    <w:rsid w:val="00B05685"/>
    <w:rsid w:val="00B05821"/>
    <w:rsid w:val="00B06121"/>
    <w:rsid w:val="00B06181"/>
    <w:rsid w:val="00B064E3"/>
    <w:rsid w:val="00B064F5"/>
    <w:rsid w:val="00B07B1A"/>
    <w:rsid w:val="00B1163E"/>
    <w:rsid w:val="00B119B5"/>
    <w:rsid w:val="00B11AD6"/>
    <w:rsid w:val="00B11B75"/>
    <w:rsid w:val="00B12D52"/>
    <w:rsid w:val="00B140EA"/>
    <w:rsid w:val="00B146AD"/>
    <w:rsid w:val="00B152B9"/>
    <w:rsid w:val="00B165B4"/>
    <w:rsid w:val="00B20570"/>
    <w:rsid w:val="00B207DC"/>
    <w:rsid w:val="00B208CC"/>
    <w:rsid w:val="00B2158D"/>
    <w:rsid w:val="00B21702"/>
    <w:rsid w:val="00B22357"/>
    <w:rsid w:val="00B23142"/>
    <w:rsid w:val="00B23179"/>
    <w:rsid w:val="00B2461D"/>
    <w:rsid w:val="00B24CEA"/>
    <w:rsid w:val="00B26485"/>
    <w:rsid w:val="00B26FBA"/>
    <w:rsid w:val="00B277E4"/>
    <w:rsid w:val="00B27FB0"/>
    <w:rsid w:val="00B31B98"/>
    <w:rsid w:val="00B31D10"/>
    <w:rsid w:val="00B34863"/>
    <w:rsid w:val="00B34C4F"/>
    <w:rsid w:val="00B35FD4"/>
    <w:rsid w:val="00B36136"/>
    <w:rsid w:val="00B3649D"/>
    <w:rsid w:val="00B366F2"/>
    <w:rsid w:val="00B3696F"/>
    <w:rsid w:val="00B37324"/>
    <w:rsid w:val="00B37A68"/>
    <w:rsid w:val="00B40834"/>
    <w:rsid w:val="00B414DA"/>
    <w:rsid w:val="00B4219A"/>
    <w:rsid w:val="00B424CB"/>
    <w:rsid w:val="00B434EB"/>
    <w:rsid w:val="00B44300"/>
    <w:rsid w:val="00B454BB"/>
    <w:rsid w:val="00B464FF"/>
    <w:rsid w:val="00B474F4"/>
    <w:rsid w:val="00B47EEA"/>
    <w:rsid w:val="00B500EC"/>
    <w:rsid w:val="00B52126"/>
    <w:rsid w:val="00B530B5"/>
    <w:rsid w:val="00B5425E"/>
    <w:rsid w:val="00B5462D"/>
    <w:rsid w:val="00B54654"/>
    <w:rsid w:val="00B54723"/>
    <w:rsid w:val="00B54D93"/>
    <w:rsid w:val="00B559F8"/>
    <w:rsid w:val="00B56F7C"/>
    <w:rsid w:val="00B57058"/>
    <w:rsid w:val="00B57178"/>
    <w:rsid w:val="00B57583"/>
    <w:rsid w:val="00B601B3"/>
    <w:rsid w:val="00B61A37"/>
    <w:rsid w:val="00B62934"/>
    <w:rsid w:val="00B62AE0"/>
    <w:rsid w:val="00B671B1"/>
    <w:rsid w:val="00B67529"/>
    <w:rsid w:val="00B67D0F"/>
    <w:rsid w:val="00B70109"/>
    <w:rsid w:val="00B70700"/>
    <w:rsid w:val="00B709DA"/>
    <w:rsid w:val="00B70B77"/>
    <w:rsid w:val="00B70E43"/>
    <w:rsid w:val="00B72783"/>
    <w:rsid w:val="00B72EF9"/>
    <w:rsid w:val="00B73A83"/>
    <w:rsid w:val="00B74182"/>
    <w:rsid w:val="00B76695"/>
    <w:rsid w:val="00B77118"/>
    <w:rsid w:val="00B77F04"/>
    <w:rsid w:val="00B80D66"/>
    <w:rsid w:val="00B8173E"/>
    <w:rsid w:val="00B83434"/>
    <w:rsid w:val="00B83CFC"/>
    <w:rsid w:val="00B84526"/>
    <w:rsid w:val="00B84BF5"/>
    <w:rsid w:val="00B84CFA"/>
    <w:rsid w:val="00B853F5"/>
    <w:rsid w:val="00B85592"/>
    <w:rsid w:val="00B85E42"/>
    <w:rsid w:val="00B86CF6"/>
    <w:rsid w:val="00B87BB6"/>
    <w:rsid w:val="00B902AB"/>
    <w:rsid w:val="00B92856"/>
    <w:rsid w:val="00B92987"/>
    <w:rsid w:val="00B93C45"/>
    <w:rsid w:val="00B946D7"/>
    <w:rsid w:val="00B94E32"/>
    <w:rsid w:val="00B950B8"/>
    <w:rsid w:val="00B96637"/>
    <w:rsid w:val="00B97A77"/>
    <w:rsid w:val="00BA067D"/>
    <w:rsid w:val="00BA130A"/>
    <w:rsid w:val="00BA16D3"/>
    <w:rsid w:val="00BA1C49"/>
    <w:rsid w:val="00BA201C"/>
    <w:rsid w:val="00BA29DB"/>
    <w:rsid w:val="00BA2B03"/>
    <w:rsid w:val="00BA2B7F"/>
    <w:rsid w:val="00BA4A7E"/>
    <w:rsid w:val="00BA4A8D"/>
    <w:rsid w:val="00BA5B57"/>
    <w:rsid w:val="00BA70EF"/>
    <w:rsid w:val="00BB025B"/>
    <w:rsid w:val="00BB02DE"/>
    <w:rsid w:val="00BB2299"/>
    <w:rsid w:val="00BB2956"/>
    <w:rsid w:val="00BB3593"/>
    <w:rsid w:val="00BB4009"/>
    <w:rsid w:val="00BB43DE"/>
    <w:rsid w:val="00BB475A"/>
    <w:rsid w:val="00BB517C"/>
    <w:rsid w:val="00BB5298"/>
    <w:rsid w:val="00BB5632"/>
    <w:rsid w:val="00BB5A46"/>
    <w:rsid w:val="00BB79A5"/>
    <w:rsid w:val="00BC2E97"/>
    <w:rsid w:val="00BC3116"/>
    <w:rsid w:val="00BC3E8D"/>
    <w:rsid w:val="00BC47C5"/>
    <w:rsid w:val="00BC48B5"/>
    <w:rsid w:val="00BC4E02"/>
    <w:rsid w:val="00BC5F1E"/>
    <w:rsid w:val="00BC5F63"/>
    <w:rsid w:val="00BC7792"/>
    <w:rsid w:val="00BD00F3"/>
    <w:rsid w:val="00BD03D7"/>
    <w:rsid w:val="00BD16D6"/>
    <w:rsid w:val="00BD1C0E"/>
    <w:rsid w:val="00BD2866"/>
    <w:rsid w:val="00BD2FE3"/>
    <w:rsid w:val="00BD35A6"/>
    <w:rsid w:val="00BD485E"/>
    <w:rsid w:val="00BD524C"/>
    <w:rsid w:val="00BD60E8"/>
    <w:rsid w:val="00BD67BA"/>
    <w:rsid w:val="00BD6A61"/>
    <w:rsid w:val="00BD6EB6"/>
    <w:rsid w:val="00BD7D74"/>
    <w:rsid w:val="00BE0021"/>
    <w:rsid w:val="00BE0E15"/>
    <w:rsid w:val="00BE18F4"/>
    <w:rsid w:val="00BE1DDD"/>
    <w:rsid w:val="00BE3C28"/>
    <w:rsid w:val="00BE6826"/>
    <w:rsid w:val="00BE6CA7"/>
    <w:rsid w:val="00BE7C51"/>
    <w:rsid w:val="00BF0816"/>
    <w:rsid w:val="00BF1121"/>
    <w:rsid w:val="00BF1AC4"/>
    <w:rsid w:val="00BF1C23"/>
    <w:rsid w:val="00BF24FF"/>
    <w:rsid w:val="00BF57F4"/>
    <w:rsid w:val="00BF5920"/>
    <w:rsid w:val="00BF5C39"/>
    <w:rsid w:val="00BF6192"/>
    <w:rsid w:val="00BF7389"/>
    <w:rsid w:val="00BF7C21"/>
    <w:rsid w:val="00BF7E41"/>
    <w:rsid w:val="00C00307"/>
    <w:rsid w:val="00C0075B"/>
    <w:rsid w:val="00C01EEC"/>
    <w:rsid w:val="00C01F9A"/>
    <w:rsid w:val="00C0317F"/>
    <w:rsid w:val="00C035A9"/>
    <w:rsid w:val="00C048A4"/>
    <w:rsid w:val="00C04EEC"/>
    <w:rsid w:val="00C058DF"/>
    <w:rsid w:val="00C06773"/>
    <w:rsid w:val="00C0778E"/>
    <w:rsid w:val="00C103FC"/>
    <w:rsid w:val="00C118B5"/>
    <w:rsid w:val="00C11C29"/>
    <w:rsid w:val="00C12B5D"/>
    <w:rsid w:val="00C135CB"/>
    <w:rsid w:val="00C15C62"/>
    <w:rsid w:val="00C15CF7"/>
    <w:rsid w:val="00C15F25"/>
    <w:rsid w:val="00C16C54"/>
    <w:rsid w:val="00C200A5"/>
    <w:rsid w:val="00C20B07"/>
    <w:rsid w:val="00C20BF7"/>
    <w:rsid w:val="00C20F11"/>
    <w:rsid w:val="00C20F41"/>
    <w:rsid w:val="00C21098"/>
    <w:rsid w:val="00C211C0"/>
    <w:rsid w:val="00C21C89"/>
    <w:rsid w:val="00C232C2"/>
    <w:rsid w:val="00C235E4"/>
    <w:rsid w:val="00C23615"/>
    <w:rsid w:val="00C23CFC"/>
    <w:rsid w:val="00C23CFE"/>
    <w:rsid w:val="00C255B5"/>
    <w:rsid w:val="00C25701"/>
    <w:rsid w:val="00C25B77"/>
    <w:rsid w:val="00C25FDB"/>
    <w:rsid w:val="00C2693E"/>
    <w:rsid w:val="00C2702D"/>
    <w:rsid w:val="00C2798F"/>
    <w:rsid w:val="00C27D27"/>
    <w:rsid w:val="00C3008C"/>
    <w:rsid w:val="00C30225"/>
    <w:rsid w:val="00C30F75"/>
    <w:rsid w:val="00C31E71"/>
    <w:rsid w:val="00C32311"/>
    <w:rsid w:val="00C3284F"/>
    <w:rsid w:val="00C32DF4"/>
    <w:rsid w:val="00C33378"/>
    <w:rsid w:val="00C344B5"/>
    <w:rsid w:val="00C347E6"/>
    <w:rsid w:val="00C34A01"/>
    <w:rsid w:val="00C3539F"/>
    <w:rsid w:val="00C35541"/>
    <w:rsid w:val="00C3607D"/>
    <w:rsid w:val="00C36369"/>
    <w:rsid w:val="00C3649F"/>
    <w:rsid w:val="00C36C2B"/>
    <w:rsid w:val="00C41A19"/>
    <w:rsid w:val="00C424FC"/>
    <w:rsid w:val="00C42FD1"/>
    <w:rsid w:val="00C435DB"/>
    <w:rsid w:val="00C43BA3"/>
    <w:rsid w:val="00C44296"/>
    <w:rsid w:val="00C45A20"/>
    <w:rsid w:val="00C46242"/>
    <w:rsid w:val="00C465C5"/>
    <w:rsid w:val="00C467E1"/>
    <w:rsid w:val="00C50FFC"/>
    <w:rsid w:val="00C510E8"/>
    <w:rsid w:val="00C51F78"/>
    <w:rsid w:val="00C53913"/>
    <w:rsid w:val="00C54DA5"/>
    <w:rsid w:val="00C55E23"/>
    <w:rsid w:val="00C55E51"/>
    <w:rsid w:val="00C55F68"/>
    <w:rsid w:val="00C561C0"/>
    <w:rsid w:val="00C56C6B"/>
    <w:rsid w:val="00C61059"/>
    <w:rsid w:val="00C61BCF"/>
    <w:rsid w:val="00C62490"/>
    <w:rsid w:val="00C641A7"/>
    <w:rsid w:val="00C64D6C"/>
    <w:rsid w:val="00C6558E"/>
    <w:rsid w:val="00C6624C"/>
    <w:rsid w:val="00C663B4"/>
    <w:rsid w:val="00C6681E"/>
    <w:rsid w:val="00C66C44"/>
    <w:rsid w:val="00C70C63"/>
    <w:rsid w:val="00C71C74"/>
    <w:rsid w:val="00C72576"/>
    <w:rsid w:val="00C72C01"/>
    <w:rsid w:val="00C736E8"/>
    <w:rsid w:val="00C737AE"/>
    <w:rsid w:val="00C7457E"/>
    <w:rsid w:val="00C74805"/>
    <w:rsid w:val="00C759CB"/>
    <w:rsid w:val="00C764F1"/>
    <w:rsid w:val="00C76C96"/>
    <w:rsid w:val="00C76E34"/>
    <w:rsid w:val="00C77D9F"/>
    <w:rsid w:val="00C8085A"/>
    <w:rsid w:val="00C81E3A"/>
    <w:rsid w:val="00C82020"/>
    <w:rsid w:val="00C82400"/>
    <w:rsid w:val="00C82BF9"/>
    <w:rsid w:val="00C82F1D"/>
    <w:rsid w:val="00C8328E"/>
    <w:rsid w:val="00C83E02"/>
    <w:rsid w:val="00C8410C"/>
    <w:rsid w:val="00C8424C"/>
    <w:rsid w:val="00C84AE1"/>
    <w:rsid w:val="00C84F3D"/>
    <w:rsid w:val="00C85297"/>
    <w:rsid w:val="00C869C1"/>
    <w:rsid w:val="00C878FF"/>
    <w:rsid w:val="00C87F22"/>
    <w:rsid w:val="00C90060"/>
    <w:rsid w:val="00C90626"/>
    <w:rsid w:val="00C90AC4"/>
    <w:rsid w:val="00C90C5F"/>
    <w:rsid w:val="00C91729"/>
    <w:rsid w:val="00C926F1"/>
    <w:rsid w:val="00C92A70"/>
    <w:rsid w:val="00C936C0"/>
    <w:rsid w:val="00C93F63"/>
    <w:rsid w:val="00C944A0"/>
    <w:rsid w:val="00C94AEF"/>
    <w:rsid w:val="00C94B22"/>
    <w:rsid w:val="00C96E06"/>
    <w:rsid w:val="00C96F12"/>
    <w:rsid w:val="00C972F0"/>
    <w:rsid w:val="00C9752C"/>
    <w:rsid w:val="00C97722"/>
    <w:rsid w:val="00C97DF1"/>
    <w:rsid w:val="00CA15A0"/>
    <w:rsid w:val="00CA2A6A"/>
    <w:rsid w:val="00CA411E"/>
    <w:rsid w:val="00CA47B6"/>
    <w:rsid w:val="00CA47CA"/>
    <w:rsid w:val="00CA4F64"/>
    <w:rsid w:val="00CA50A5"/>
    <w:rsid w:val="00CA6ACD"/>
    <w:rsid w:val="00CA722D"/>
    <w:rsid w:val="00CA77D6"/>
    <w:rsid w:val="00CB0EA9"/>
    <w:rsid w:val="00CB2733"/>
    <w:rsid w:val="00CB2E5E"/>
    <w:rsid w:val="00CB2F44"/>
    <w:rsid w:val="00CB3385"/>
    <w:rsid w:val="00CB3F80"/>
    <w:rsid w:val="00CB4F27"/>
    <w:rsid w:val="00CB4FA7"/>
    <w:rsid w:val="00CB5280"/>
    <w:rsid w:val="00CB52DF"/>
    <w:rsid w:val="00CB5730"/>
    <w:rsid w:val="00CB59D6"/>
    <w:rsid w:val="00CB6F42"/>
    <w:rsid w:val="00CC0C4D"/>
    <w:rsid w:val="00CC13AF"/>
    <w:rsid w:val="00CC164A"/>
    <w:rsid w:val="00CC27E8"/>
    <w:rsid w:val="00CC3A9E"/>
    <w:rsid w:val="00CC3EB6"/>
    <w:rsid w:val="00CC4C68"/>
    <w:rsid w:val="00CC4DC5"/>
    <w:rsid w:val="00CC6ADD"/>
    <w:rsid w:val="00CC6C88"/>
    <w:rsid w:val="00CC743B"/>
    <w:rsid w:val="00CC7AB2"/>
    <w:rsid w:val="00CD1594"/>
    <w:rsid w:val="00CD2633"/>
    <w:rsid w:val="00CD403B"/>
    <w:rsid w:val="00CD40A5"/>
    <w:rsid w:val="00CD4E37"/>
    <w:rsid w:val="00CD507B"/>
    <w:rsid w:val="00CD5C02"/>
    <w:rsid w:val="00CD604D"/>
    <w:rsid w:val="00CD746C"/>
    <w:rsid w:val="00CD7FA9"/>
    <w:rsid w:val="00CE02DD"/>
    <w:rsid w:val="00CE1F89"/>
    <w:rsid w:val="00CE27B9"/>
    <w:rsid w:val="00CE28C1"/>
    <w:rsid w:val="00CE34AC"/>
    <w:rsid w:val="00CE3D60"/>
    <w:rsid w:val="00CE3F72"/>
    <w:rsid w:val="00CE439C"/>
    <w:rsid w:val="00CE4712"/>
    <w:rsid w:val="00CE4D41"/>
    <w:rsid w:val="00CE57CD"/>
    <w:rsid w:val="00CE5B40"/>
    <w:rsid w:val="00CE5B64"/>
    <w:rsid w:val="00CE5F0F"/>
    <w:rsid w:val="00CE6146"/>
    <w:rsid w:val="00CE6A62"/>
    <w:rsid w:val="00CE78FA"/>
    <w:rsid w:val="00CE7CB5"/>
    <w:rsid w:val="00CF0E32"/>
    <w:rsid w:val="00CF17FF"/>
    <w:rsid w:val="00CF19DE"/>
    <w:rsid w:val="00CF2A90"/>
    <w:rsid w:val="00CF2F9A"/>
    <w:rsid w:val="00CF31FA"/>
    <w:rsid w:val="00CF4C7F"/>
    <w:rsid w:val="00CF65A1"/>
    <w:rsid w:val="00CF68F4"/>
    <w:rsid w:val="00CF7625"/>
    <w:rsid w:val="00CF789E"/>
    <w:rsid w:val="00CF78C7"/>
    <w:rsid w:val="00CF7EC4"/>
    <w:rsid w:val="00D008ED"/>
    <w:rsid w:val="00D01210"/>
    <w:rsid w:val="00D046A5"/>
    <w:rsid w:val="00D0511E"/>
    <w:rsid w:val="00D058DE"/>
    <w:rsid w:val="00D05A73"/>
    <w:rsid w:val="00D0666E"/>
    <w:rsid w:val="00D06780"/>
    <w:rsid w:val="00D06A51"/>
    <w:rsid w:val="00D07099"/>
    <w:rsid w:val="00D078FB"/>
    <w:rsid w:val="00D07B05"/>
    <w:rsid w:val="00D100E3"/>
    <w:rsid w:val="00D10921"/>
    <w:rsid w:val="00D11004"/>
    <w:rsid w:val="00D128AE"/>
    <w:rsid w:val="00D128EF"/>
    <w:rsid w:val="00D13745"/>
    <w:rsid w:val="00D1381E"/>
    <w:rsid w:val="00D13EB4"/>
    <w:rsid w:val="00D14E1D"/>
    <w:rsid w:val="00D1525C"/>
    <w:rsid w:val="00D155C9"/>
    <w:rsid w:val="00D15DD9"/>
    <w:rsid w:val="00D17DB9"/>
    <w:rsid w:val="00D17EF5"/>
    <w:rsid w:val="00D21705"/>
    <w:rsid w:val="00D21C78"/>
    <w:rsid w:val="00D221DE"/>
    <w:rsid w:val="00D232A5"/>
    <w:rsid w:val="00D232F7"/>
    <w:rsid w:val="00D23B28"/>
    <w:rsid w:val="00D23CC4"/>
    <w:rsid w:val="00D2480F"/>
    <w:rsid w:val="00D257B1"/>
    <w:rsid w:val="00D26663"/>
    <w:rsid w:val="00D26CA7"/>
    <w:rsid w:val="00D277CD"/>
    <w:rsid w:val="00D278FB"/>
    <w:rsid w:val="00D27E0E"/>
    <w:rsid w:val="00D31D4B"/>
    <w:rsid w:val="00D320B5"/>
    <w:rsid w:val="00D3243B"/>
    <w:rsid w:val="00D3492A"/>
    <w:rsid w:val="00D34DBB"/>
    <w:rsid w:val="00D3644E"/>
    <w:rsid w:val="00D3783F"/>
    <w:rsid w:val="00D37B1C"/>
    <w:rsid w:val="00D4057C"/>
    <w:rsid w:val="00D412E9"/>
    <w:rsid w:val="00D41C20"/>
    <w:rsid w:val="00D41F55"/>
    <w:rsid w:val="00D432A8"/>
    <w:rsid w:val="00D4406C"/>
    <w:rsid w:val="00D44E0D"/>
    <w:rsid w:val="00D453CB"/>
    <w:rsid w:val="00D4690D"/>
    <w:rsid w:val="00D47289"/>
    <w:rsid w:val="00D4775C"/>
    <w:rsid w:val="00D504B8"/>
    <w:rsid w:val="00D50593"/>
    <w:rsid w:val="00D50A99"/>
    <w:rsid w:val="00D5126C"/>
    <w:rsid w:val="00D51355"/>
    <w:rsid w:val="00D52260"/>
    <w:rsid w:val="00D527EC"/>
    <w:rsid w:val="00D5383D"/>
    <w:rsid w:val="00D543E2"/>
    <w:rsid w:val="00D547DC"/>
    <w:rsid w:val="00D54BDF"/>
    <w:rsid w:val="00D6069C"/>
    <w:rsid w:val="00D607B3"/>
    <w:rsid w:val="00D60EF7"/>
    <w:rsid w:val="00D6125B"/>
    <w:rsid w:val="00D612C7"/>
    <w:rsid w:val="00D630C1"/>
    <w:rsid w:val="00D63750"/>
    <w:rsid w:val="00D64633"/>
    <w:rsid w:val="00D64B42"/>
    <w:rsid w:val="00D6515C"/>
    <w:rsid w:val="00D656A7"/>
    <w:rsid w:val="00D659C6"/>
    <w:rsid w:val="00D65C99"/>
    <w:rsid w:val="00D65D01"/>
    <w:rsid w:val="00D662D1"/>
    <w:rsid w:val="00D66775"/>
    <w:rsid w:val="00D67FBF"/>
    <w:rsid w:val="00D71506"/>
    <w:rsid w:val="00D7200A"/>
    <w:rsid w:val="00D726E0"/>
    <w:rsid w:val="00D729CC"/>
    <w:rsid w:val="00D72DA7"/>
    <w:rsid w:val="00D73092"/>
    <w:rsid w:val="00D7328C"/>
    <w:rsid w:val="00D738B8"/>
    <w:rsid w:val="00D74465"/>
    <w:rsid w:val="00D75449"/>
    <w:rsid w:val="00D7580F"/>
    <w:rsid w:val="00D77708"/>
    <w:rsid w:val="00D80DFB"/>
    <w:rsid w:val="00D83362"/>
    <w:rsid w:val="00D849D5"/>
    <w:rsid w:val="00D85C05"/>
    <w:rsid w:val="00D85FEA"/>
    <w:rsid w:val="00D8622A"/>
    <w:rsid w:val="00D864A4"/>
    <w:rsid w:val="00D86D1D"/>
    <w:rsid w:val="00D8724B"/>
    <w:rsid w:val="00D8777B"/>
    <w:rsid w:val="00D87AD7"/>
    <w:rsid w:val="00D90495"/>
    <w:rsid w:val="00D908E0"/>
    <w:rsid w:val="00D92115"/>
    <w:rsid w:val="00D9212C"/>
    <w:rsid w:val="00D9320B"/>
    <w:rsid w:val="00D951FB"/>
    <w:rsid w:val="00D95B47"/>
    <w:rsid w:val="00D95CAE"/>
    <w:rsid w:val="00D96693"/>
    <w:rsid w:val="00D96B7D"/>
    <w:rsid w:val="00DA1096"/>
    <w:rsid w:val="00DA10A3"/>
    <w:rsid w:val="00DA1F4B"/>
    <w:rsid w:val="00DA2AF6"/>
    <w:rsid w:val="00DA3074"/>
    <w:rsid w:val="00DA443E"/>
    <w:rsid w:val="00DA44E3"/>
    <w:rsid w:val="00DA4D86"/>
    <w:rsid w:val="00DA5900"/>
    <w:rsid w:val="00DB57E7"/>
    <w:rsid w:val="00DB74E0"/>
    <w:rsid w:val="00DB7DA9"/>
    <w:rsid w:val="00DC0466"/>
    <w:rsid w:val="00DC13DB"/>
    <w:rsid w:val="00DC2B26"/>
    <w:rsid w:val="00DC2DCE"/>
    <w:rsid w:val="00DC435B"/>
    <w:rsid w:val="00DC5730"/>
    <w:rsid w:val="00DC5E38"/>
    <w:rsid w:val="00DC6AAB"/>
    <w:rsid w:val="00DC6EDD"/>
    <w:rsid w:val="00DC759D"/>
    <w:rsid w:val="00DC7BD3"/>
    <w:rsid w:val="00DD0186"/>
    <w:rsid w:val="00DD0479"/>
    <w:rsid w:val="00DD1076"/>
    <w:rsid w:val="00DD12B2"/>
    <w:rsid w:val="00DD2071"/>
    <w:rsid w:val="00DD3A63"/>
    <w:rsid w:val="00DD3BC0"/>
    <w:rsid w:val="00DD3E24"/>
    <w:rsid w:val="00DD41EC"/>
    <w:rsid w:val="00DD432A"/>
    <w:rsid w:val="00DD5BBC"/>
    <w:rsid w:val="00DD631A"/>
    <w:rsid w:val="00DD718E"/>
    <w:rsid w:val="00DD7508"/>
    <w:rsid w:val="00DE0D56"/>
    <w:rsid w:val="00DE24F5"/>
    <w:rsid w:val="00DE2C19"/>
    <w:rsid w:val="00DE343A"/>
    <w:rsid w:val="00DE3749"/>
    <w:rsid w:val="00DE3FF6"/>
    <w:rsid w:val="00DE41B2"/>
    <w:rsid w:val="00DE4E8A"/>
    <w:rsid w:val="00DE5DF5"/>
    <w:rsid w:val="00DE63C4"/>
    <w:rsid w:val="00DE6DE9"/>
    <w:rsid w:val="00DE6F16"/>
    <w:rsid w:val="00DE70B0"/>
    <w:rsid w:val="00DF001B"/>
    <w:rsid w:val="00DF0A10"/>
    <w:rsid w:val="00DF2D81"/>
    <w:rsid w:val="00DF496F"/>
    <w:rsid w:val="00DF49E0"/>
    <w:rsid w:val="00DF4D38"/>
    <w:rsid w:val="00DF5960"/>
    <w:rsid w:val="00DF5C4A"/>
    <w:rsid w:val="00DF66C7"/>
    <w:rsid w:val="00DF6B04"/>
    <w:rsid w:val="00DF7BDC"/>
    <w:rsid w:val="00DF7CF9"/>
    <w:rsid w:val="00E003C2"/>
    <w:rsid w:val="00E01C16"/>
    <w:rsid w:val="00E01F3C"/>
    <w:rsid w:val="00E02346"/>
    <w:rsid w:val="00E03EAA"/>
    <w:rsid w:val="00E03FBC"/>
    <w:rsid w:val="00E07348"/>
    <w:rsid w:val="00E075DB"/>
    <w:rsid w:val="00E07919"/>
    <w:rsid w:val="00E1001E"/>
    <w:rsid w:val="00E11981"/>
    <w:rsid w:val="00E130E8"/>
    <w:rsid w:val="00E1370D"/>
    <w:rsid w:val="00E1416B"/>
    <w:rsid w:val="00E14565"/>
    <w:rsid w:val="00E1499E"/>
    <w:rsid w:val="00E15772"/>
    <w:rsid w:val="00E164FA"/>
    <w:rsid w:val="00E16637"/>
    <w:rsid w:val="00E16C7C"/>
    <w:rsid w:val="00E1745C"/>
    <w:rsid w:val="00E176F8"/>
    <w:rsid w:val="00E21066"/>
    <w:rsid w:val="00E21D66"/>
    <w:rsid w:val="00E21E3F"/>
    <w:rsid w:val="00E2220E"/>
    <w:rsid w:val="00E2480D"/>
    <w:rsid w:val="00E2635C"/>
    <w:rsid w:val="00E273ED"/>
    <w:rsid w:val="00E27ABB"/>
    <w:rsid w:val="00E310C5"/>
    <w:rsid w:val="00E31E25"/>
    <w:rsid w:val="00E31E6B"/>
    <w:rsid w:val="00E32205"/>
    <w:rsid w:val="00E32337"/>
    <w:rsid w:val="00E32806"/>
    <w:rsid w:val="00E32B2C"/>
    <w:rsid w:val="00E337BD"/>
    <w:rsid w:val="00E34210"/>
    <w:rsid w:val="00E349F8"/>
    <w:rsid w:val="00E35127"/>
    <w:rsid w:val="00E37072"/>
    <w:rsid w:val="00E4047C"/>
    <w:rsid w:val="00E408EC"/>
    <w:rsid w:val="00E41087"/>
    <w:rsid w:val="00E41AD6"/>
    <w:rsid w:val="00E4237B"/>
    <w:rsid w:val="00E43F57"/>
    <w:rsid w:val="00E44176"/>
    <w:rsid w:val="00E451B3"/>
    <w:rsid w:val="00E45625"/>
    <w:rsid w:val="00E45839"/>
    <w:rsid w:val="00E4595E"/>
    <w:rsid w:val="00E465DF"/>
    <w:rsid w:val="00E46FE0"/>
    <w:rsid w:val="00E47811"/>
    <w:rsid w:val="00E50131"/>
    <w:rsid w:val="00E50736"/>
    <w:rsid w:val="00E51254"/>
    <w:rsid w:val="00E52466"/>
    <w:rsid w:val="00E52A92"/>
    <w:rsid w:val="00E52EC0"/>
    <w:rsid w:val="00E53129"/>
    <w:rsid w:val="00E54D76"/>
    <w:rsid w:val="00E55FF1"/>
    <w:rsid w:val="00E56426"/>
    <w:rsid w:val="00E56499"/>
    <w:rsid w:val="00E571EC"/>
    <w:rsid w:val="00E60E26"/>
    <w:rsid w:val="00E62143"/>
    <w:rsid w:val="00E62A80"/>
    <w:rsid w:val="00E62EB3"/>
    <w:rsid w:val="00E63095"/>
    <w:rsid w:val="00E63102"/>
    <w:rsid w:val="00E63151"/>
    <w:rsid w:val="00E63166"/>
    <w:rsid w:val="00E63788"/>
    <w:rsid w:val="00E64351"/>
    <w:rsid w:val="00E64611"/>
    <w:rsid w:val="00E647EF"/>
    <w:rsid w:val="00E6489A"/>
    <w:rsid w:val="00E6492D"/>
    <w:rsid w:val="00E64F14"/>
    <w:rsid w:val="00E65126"/>
    <w:rsid w:val="00E6522F"/>
    <w:rsid w:val="00E66E73"/>
    <w:rsid w:val="00E70550"/>
    <w:rsid w:val="00E7768B"/>
    <w:rsid w:val="00E800C9"/>
    <w:rsid w:val="00E80474"/>
    <w:rsid w:val="00E80AE9"/>
    <w:rsid w:val="00E819D2"/>
    <w:rsid w:val="00E82269"/>
    <w:rsid w:val="00E8242B"/>
    <w:rsid w:val="00E82778"/>
    <w:rsid w:val="00E82BED"/>
    <w:rsid w:val="00E84267"/>
    <w:rsid w:val="00E8461F"/>
    <w:rsid w:val="00E84E11"/>
    <w:rsid w:val="00E85259"/>
    <w:rsid w:val="00E855A4"/>
    <w:rsid w:val="00E85672"/>
    <w:rsid w:val="00E86625"/>
    <w:rsid w:val="00E8725A"/>
    <w:rsid w:val="00E872E9"/>
    <w:rsid w:val="00E874A0"/>
    <w:rsid w:val="00E87BDE"/>
    <w:rsid w:val="00E90B02"/>
    <w:rsid w:val="00E924FF"/>
    <w:rsid w:val="00E931EF"/>
    <w:rsid w:val="00E93B55"/>
    <w:rsid w:val="00E93C34"/>
    <w:rsid w:val="00E950D1"/>
    <w:rsid w:val="00E954D0"/>
    <w:rsid w:val="00E96665"/>
    <w:rsid w:val="00E9743D"/>
    <w:rsid w:val="00EA09A6"/>
    <w:rsid w:val="00EA0AD1"/>
    <w:rsid w:val="00EA11A9"/>
    <w:rsid w:val="00EA14B2"/>
    <w:rsid w:val="00EA212E"/>
    <w:rsid w:val="00EA2462"/>
    <w:rsid w:val="00EA263D"/>
    <w:rsid w:val="00EA35E8"/>
    <w:rsid w:val="00EA3970"/>
    <w:rsid w:val="00EA3F1D"/>
    <w:rsid w:val="00EA4ACD"/>
    <w:rsid w:val="00EA6237"/>
    <w:rsid w:val="00EA63D5"/>
    <w:rsid w:val="00EA6796"/>
    <w:rsid w:val="00EA6A6F"/>
    <w:rsid w:val="00EA6FBA"/>
    <w:rsid w:val="00EA757C"/>
    <w:rsid w:val="00EA795A"/>
    <w:rsid w:val="00EA7ED5"/>
    <w:rsid w:val="00EB01F5"/>
    <w:rsid w:val="00EB0205"/>
    <w:rsid w:val="00EB0644"/>
    <w:rsid w:val="00EB0917"/>
    <w:rsid w:val="00EB11E7"/>
    <w:rsid w:val="00EB18B8"/>
    <w:rsid w:val="00EB235F"/>
    <w:rsid w:val="00EB257A"/>
    <w:rsid w:val="00EB35FF"/>
    <w:rsid w:val="00EB36F4"/>
    <w:rsid w:val="00EB3F38"/>
    <w:rsid w:val="00EB5023"/>
    <w:rsid w:val="00EB556C"/>
    <w:rsid w:val="00EB575D"/>
    <w:rsid w:val="00EB5D26"/>
    <w:rsid w:val="00EB6441"/>
    <w:rsid w:val="00EB7028"/>
    <w:rsid w:val="00EB7F30"/>
    <w:rsid w:val="00EC06A7"/>
    <w:rsid w:val="00EC0850"/>
    <w:rsid w:val="00EC22F8"/>
    <w:rsid w:val="00EC370E"/>
    <w:rsid w:val="00EC3EAE"/>
    <w:rsid w:val="00EC4873"/>
    <w:rsid w:val="00EC52E4"/>
    <w:rsid w:val="00EC7753"/>
    <w:rsid w:val="00EC7B2D"/>
    <w:rsid w:val="00ED00C8"/>
    <w:rsid w:val="00ED0188"/>
    <w:rsid w:val="00ED0580"/>
    <w:rsid w:val="00ED06C7"/>
    <w:rsid w:val="00ED09F2"/>
    <w:rsid w:val="00ED0A42"/>
    <w:rsid w:val="00ED0FF3"/>
    <w:rsid w:val="00ED2272"/>
    <w:rsid w:val="00ED31B8"/>
    <w:rsid w:val="00ED3CA4"/>
    <w:rsid w:val="00ED4042"/>
    <w:rsid w:val="00ED40AD"/>
    <w:rsid w:val="00ED4816"/>
    <w:rsid w:val="00ED4A48"/>
    <w:rsid w:val="00ED4DBF"/>
    <w:rsid w:val="00ED505C"/>
    <w:rsid w:val="00ED508E"/>
    <w:rsid w:val="00ED542B"/>
    <w:rsid w:val="00ED58D1"/>
    <w:rsid w:val="00ED6EB3"/>
    <w:rsid w:val="00ED793D"/>
    <w:rsid w:val="00ED7A4F"/>
    <w:rsid w:val="00EE0F92"/>
    <w:rsid w:val="00EE4839"/>
    <w:rsid w:val="00EE4B50"/>
    <w:rsid w:val="00EE5E28"/>
    <w:rsid w:val="00EE704E"/>
    <w:rsid w:val="00EE7F1C"/>
    <w:rsid w:val="00EF0244"/>
    <w:rsid w:val="00EF0576"/>
    <w:rsid w:val="00EF0CA6"/>
    <w:rsid w:val="00EF10EF"/>
    <w:rsid w:val="00EF1583"/>
    <w:rsid w:val="00EF1A48"/>
    <w:rsid w:val="00EF203A"/>
    <w:rsid w:val="00EF278F"/>
    <w:rsid w:val="00EF2C3E"/>
    <w:rsid w:val="00EF2DAB"/>
    <w:rsid w:val="00EF313E"/>
    <w:rsid w:val="00EF3781"/>
    <w:rsid w:val="00EF4056"/>
    <w:rsid w:val="00EF455B"/>
    <w:rsid w:val="00EF46AC"/>
    <w:rsid w:val="00EF4C56"/>
    <w:rsid w:val="00EF5181"/>
    <w:rsid w:val="00EF56B1"/>
    <w:rsid w:val="00EF5EB8"/>
    <w:rsid w:val="00EF64E7"/>
    <w:rsid w:val="00EF748D"/>
    <w:rsid w:val="00EF74D6"/>
    <w:rsid w:val="00EF75AD"/>
    <w:rsid w:val="00EF7CC1"/>
    <w:rsid w:val="00F01795"/>
    <w:rsid w:val="00F031C8"/>
    <w:rsid w:val="00F04C45"/>
    <w:rsid w:val="00F05F28"/>
    <w:rsid w:val="00F06CED"/>
    <w:rsid w:val="00F076C3"/>
    <w:rsid w:val="00F07770"/>
    <w:rsid w:val="00F07CB6"/>
    <w:rsid w:val="00F109BE"/>
    <w:rsid w:val="00F111C1"/>
    <w:rsid w:val="00F12197"/>
    <w:rsid w:val="00F12529"/>
    <w:rsid w:val="00F12724"/>
    <w:rsid w:val="00F15214"/>
    <w:rsid w:val="00F15291"/>
    <w:rsid w:val="00F15355"/>
    <w:rsid w:val="00F15B2D"/>
    <w:rsid w:val="00F15DC4"/>
    <w:rsid w:val="00F176A0"/>
    <w:rsid w:val="00F213A1"/>
    <w:rsid w:val="00F21495"/>
    <w:rsid w:val="00F21D28"/>
    <w:rsid w:val="00F22617"/>
    <w:rsid w:val="00F23290"/>
    <w:rsid w:val="00F235D4"/>
    <w:rsid w:val="00F241F2"/>
    <w:rsid w:val="00F24305"/>
    <w:rsid w:val="00F24BB8"/>
    <w:rsid w:val="00F25B8F"/>
    <w:rsid w:val="00F2635E"/>
    <w:rsid w:val="00F26B36"/>
    <w:rsid w:val="00F27F27"/>
    <w:rsid w:val="00F301A0"/>
    <w:rsid w:val="00F30297"/>
    <w:rsid w:val="00F30F77"/>
    <w:rsid w:val="00F31766"/>
    <w:rsid w:val="00F321E3"/>
    <w:rsid w:val="00F32A4A"/>
    <w:rsid w:val="00F32DD5"/>
    <w:rsid w:val="00F33941"/>
    <w:rsid w:val="00F33C91"/>
    <w:rsid w:val="00F33FDF"/>
    <w:rsid w:val="00F340BE"/>
    <w:rsid w:val="00F34213"/>
    <w:rsid w:val="00F34400"/>
    <w:rsid w:val="00F34CB7"/>
    <w:rsid w:val="00F34CC9"/>
    <w:rsid w:val="00F360A2"/>
    <w:rsid w:val="00F36416"/>
    <w:rsid w:val="00F367DC"/>
    <w:rsid w:val="00F36AFD"/>
    <w:rsid w:val="00F36FCF"/>
    <w:rsid w:val="00F37242"/>
    <w:rsid w:val="00F375D4"/>
    <w:rsid w:val="00F37807"/>
    <w:rsid w:val="00F3798A"/>
    <w:rsid w:val="00F37EC7"/>
    <w:rsid w:val="00F4082B"/>
    <w:rsid w:val="00F40DC5"/>
    <w:rsid w:val="00F4118F"/>
    <w:rsid w:val="00F41CAE"/>
    <w:rsid w:val="00F429EB"/>
    <w:rsid w:val="00F435F4"/>
    <w:rsid w:val="00F4384F"/>
    <w:rsid w:val="00F443D5"/>
    <w:rsid w:val="00F45339"/>
    <w:rsid w:val="00F45374"/>
    <w:rsid w:val="00F454BD"/>
    <w:rsid w:val="00F459F7"/>
    <w:rsid w:val="00F45A2E"/>
    <w:rsid w:val="00F503F4"/>
    <w:rsid w:val="00F51714"/>
    <w:rsid w:val="00F52964"/>
    <w:rsid w:val="00F52CAB"/>
    <w:rsid w:val="00F54D9A"/>
    <w:rsid w:val="00F5555E"/>
    <w:rsid w:val="00F562AD"/>
    <w:rsid w:val="00F566DC"/>
    <w:rsid w:val="00F56830"/>
    <w:rsid w:val="00F56E84"/>
    <w:rsid w:val="00F57972"/>
    <w:rsid w:val="00F604E5"/>
    <w:rsid w:val="00F61ADC"/>
    <w:rsid w:val="00F61B98"/>
    <w:rsid w:val="00F61DDC"/>
    <w:rsid w:val="00F62202"/>
    <w:rsid w:val="00F62536"/>
    <w:rsid w:val="00F62684"/>
    <w:rsid w:val="00F62725"/>
    <w:rsid w:val="00F66EA3"/>
    <w:rsid w:val="00F670E3"/>
    <w:rsid w:val="00F67415"/>
    <w:rsid w:val="00F67B69"/>
    <w:rsid w:val="00F7014E"/>
    <w:rsid w:val="00F716F9"/>
    <w:rsid w:val="00F72BAD"/>
    <w:rsid w:val="00F7394B"/>
    <w:rsid w:val="00F73A13"/>
    <w:rsid w:val="00F73C93"/>
    <w:rsid w:val="00F7445A"/>
    <w:rsid w:val="00F74E5D"/>
    <w:rsid w:val="00F80326"/>
    <w:rsid w:val="00F8083F"/>
    <w:rsid w:val="00F816F7"/>
    <w:rsid w:val="00F819EE"/>
    <w:rsid w:val="00F83270"/>
    <w:rsid w:val="00F83EA9"/>
    <w:rsid w:val="00F843CC"/>
    <w:rsid w:val="00F84949"/>
    <w:rsid w:val="00F857C8"/>
    <w:rsid w:val="00F85984"/>
    <w:rsid w:val="00F85A07"/>
    <w:rsid w:val="00F864ED"/>
    <w:rsid w:val="00F86E33"/>
    <w:rsid w:val="00F91238"/>
    <w:rsid w:val="00F912E8"/>
    <w:rsid w:val="00F91369"/>
    <w:rsid w:val="00F914AB"/>
    <w:rsid w:val="00F91FC1"/>
    <w:rsid w:val="00F93230"/>
    <w:rsid w:val="00F94AB9"/>
    <w:rsid w:val="00F95447"/>
    <w:rsid w:val="00F954F7"/>
    <w:rsid w:val="00F9644E"/>
    <w:rsid w:val="00F96904"/>
    <w:rsid w:val="00F96BF3"/>
    <w:rsid w:val="00F96F2A"/>
    <w:rsid w:val="00F974AE"/>
    <w:rsid w:val="00FA057F"/>
    <w:rsid w:val="00FA05A8"/>
    <w:rsid w:val="00FA18A8"/>
    <w:rsid w:val="00FA19DC"/>
    <w:rsid w:val="00FA2C25"/>
    <w:rsid w:val="00FA309D"/>
    <w:rsid w:val="00FA3603"/>
    <w:rsid w:val="00FA3C0B"/>
    <w:rsid w:val="00FA4070"/>
    <w:rsid w:val="00FA44C3"/>
    <w:rsid w:val="00FA5143"/>
    <w:rsid w:val="00FA5857"/>
    <w:rsid w:val="00FA66BF"/>
    <w:rsid w:val="00FA75BB"/>
    <w:rsid w:val="00FA7693"/>
    <w:rsid w:val="00FB220D"/>
    <w:rsid w:val="00FB3E47"/>
    <w:rsid w:val="00FB4404"/>
    <w:rsid w:val="00FB5191"/>
    <w:rsid w:val="00FB60EC"/>
    <w:rsid w:val="00FB7F9F"/>
    <w:rsid w:val="00FC2560"/>
    <w:rsid w:val="00FC28F5"/>
    <w:rsid w:val="00FC5E8C"/>
    <w:rsid w:val="00FC6B8B"/>
    <w:rsid w:val="00FC6FDB"/>
    <w:rsid w:val="00FC6FE3"/>
    <w:rsid w:val="00FD1479"/>
    <w:rsid w:val="00FD21C9"/>
    <w:rsid w:val="00FD2890"/>
    <w:rsid w:val="00FD2B91"/>
    <w:rsid w:val="00FD3606"/>
    <w:rsid w:val="00FD5AC9"/>
    <w:rsid w:val="00FD7DF8"/>
    <w:rsid w:val="00FE065C"/>
    <w:rsid w:val="00FE138D"/>
    <w:rsid w:val="00FE215D"/>
    <w:rsid w:val="00FE29F2"/>
    <w:rsid w:val="00FE3FD7"/>
    <w:rsid w:val="00FE4764"/>
    <w:rsid w:val="00FE4CB8"/>
    <w:rsid w:val="00FE4D37"/>
    <w:rsid w:val="00FE506D"/>
    <w:rsid w:val="00FE5436"/>
    <w:rsid w:val="00FE6759"/>
    <w:rsid w:val="00FE6DD0"/>
    <w:rsid w:val="00FE6E38"/>
    <w:rsid w:val="00FE6FB8"/>
    <w:rsid w:val="00FE7C8D"/>
    <w:rsid w:val="00FE7F7F"/>
    <w:rsid w:val="00FF01EF"/>
    <w:rsid w:val="00FF02C2"/>
    <w:rsid w:val="00FF079A"/>
    <w:rsid w:val="00FF18D1"/>
    <w:rsid w:val="00FF1FAC"/>
    <w:rsid w:val="00FF2231"/>
    <w:rsid w:val="00FF2664"/>
    <w:rsid w:val="00FF44AF"/>
    <w:rsid w:val="00FF5755"/>
    <w:rsid w:val="00FF5DA0"/>
    <w:rsid w:val="00FF5EDE"/>
    <w:rsid w:val="00FF6041"/>
    <w:rsid w:val="00FF6ED7"/>
    <w:rsid w:val="00FF7626"/>
    <w:rsid w:val="6F777DC0"/>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44C933"/>
  <w15:chartTrackingRefBased/>
  <w15:docId w15:val="{38E5442F-C5AF-4D6F-8F75-DEE34993E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350"/>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350"/>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350"/>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D7350"/>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D7350"/>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D7350"/>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D7350"/>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D735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D735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1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801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10C"/>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28010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8010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8010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8010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8010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10C"/>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8010C"/>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2801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8010C"/>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8010C"/>
    <w:pPr>
      <w:spacing w:before="120"/>
    </w:pPr>
    <w:rPr>
      <w:rFonts w:cstheme="minorHAnsi"/>
      <w:b/>
      <w:bCs/>
      <w:i/>
      <w:iCs/>
    </w:rPr>
  </w:style>
  <w:style w:type="paragraph" w:styleId="TOC2">
    <w:name w:val="toc 2"/>
    <w:basedOn w:val="Normal"/>
    <w:next w:val="Normal"/>
    <w:autoRedefine/>
    <w:uiPriority w:val="39"/>
    <w:unhideWhenUsed/>
    <w:rsid w:val="0028010C"/>
    <w:pPr>
      <w:spacing w:before="120"/>
      <w:ind w:left="240"/>
    </w:pPr>
    <w:rPr>
      <w:rFonts w:cstheme="minorHAnsi"/>
      <w:b/>
      <w:bCs/>
      <w:sz w:val="22"/>
      <w:szCs w:val="22"/>
    </w:rPr>
  </w:style>
  <w:style w:type="character" w:styleId="Hyperlink">
    <w:name w:val="Hyperlink"/>
    <w:basedOn w:val="DefaultParagraphFont"/>
    <w:uiPriority w:val="99"/>
    <w:unhideWhenUsed/>
    <w:rsid w:val="0028010C"/>
    <w:rPr>
      <w:color w:val="0563C1" w:themeColor="hyperlink"/>
      <w:u w:val="single"/>
    </w:rPr>
  </w:style>
  <w:style w:type="paragraph" w:styleId="TOC3">
    <w:name w:val="toc 3"/>
    <w:basedOn w:val="Normal"/>
    <w:next w:val="Normal"/>
    <w:autoRedefine/>
    <w:uiPriority w:val="39"/>
    <w:semiHidden/>
    <w:unhideWhenUsed/>
    <w:rsid w:val="0028010C"/>
    <w:pPr>
      <w:ind w:left="480"/>
    </w:pPr>
    <w:rPr>
      <w:rFonts w:cstheme="minorHAnsi"/>
      <w:sz w:val="20"/>
      <w:szCs w:val="20"/>
    </w:rPr>
  </w:style>
  <w:style w:type="paragraph" w:styleId="TOC4">
    <w:name w:val="toc 4"/>
    <w:basedOn w:val="Normal"/>
    <w:next w:val="Normal"/>
    <w:autoRedefine/>
    <w:uiPriority w:val="39"/>
    <w:semiHidden/>
    <w:unhideWhenUsed/>
    <w:rsid w:val="0028010C"/>
    <w:pPr>
      <w:ind w:left="720"/>
    </w:pPr>
    <w:rPr>
      <w:rFonts w:cstheme="minorHAnsi"/>
      <w:sz w:val="20"/>
      <w:szCs w:val="20"/>
    </w:rPr>
  </w:style>
  <w:style w:type="paragraph" w:styleId="TOC5">
    <w:name w:val="toc 5"/>
    <w:basedOn w:val="Normal"/>
    <w:next w:val="Normal"/>
    <w:autoRedefine/>
    <w:uiPriority w:val="39"/>
    <w:semiHidden/>
    <w:unhideWhenUsed/>
    <w:rsid w:val="0028010C"/>
    <w:pPr>
      <w:ind w:left="960"/>
    </w:pPr>
    <w:rPr>
      <w:rFonts w:cstheme="minorHAnsi"/>
      <w:sz w:val="20"/>
      <w:szCs w:val="20"/>
    </w:rPr>
  </w:style>
  <w:style w:type="paragraph" w:styleId="TOC6">
    <w:name w:val="toc 6"/>
    <w:basedOn w:val="Normal"/>
    <w:next w:val="Normal"/>
    <w:autoRedefine/>
    <w:uiPriority w:val="39"/>
    <w:semiHidden/>
    <w:unhideWhenUsed/>
    <w:rsid w:val="0028010C"/>
    <w:pPr>
      <w:ind w:left="1200"/>
    </w:pPr>
    <w:rPr>
      <w:rFonts w:cstheme="minorHAnsi"/>
      <w:sz w:val="20"/>
      <w:szCs w:val="20"/>
    </w:rPr>
  </w:style>
  <w:style w:type="paragraph" w:styleId="TOC7">
    <w:name w:val="toc 7"/>
    <w:basedOn w:val="Normal"/>
    <w:next w:val="Normal"/>
    <w:autoRedefine/>
    <w:uiPriority w:val="39"/>
    <w:semiHidden/>
    <w:unhideWhenUsed/>
    <w:rsid w:val="0028010C"/>
    <w:pPr>
      <w:ind w:left="1440"/>
    </w:pPr>
    <w:rPr>
      <w:rFonts w:cstheme="minorHAnsi"/>
      <w:sz w:val="20"/>
      <w:szCs w:val="20"/>
    </w:rPr>
  </w:style>
  <w:style w:type="paragraph" w:styleId="TOC8">
    <w:name w:val="toc 8"/>
    <w:basedOn w:val="Normal"/>
    <w:next w:val="Normal"/>
    <w:autoRedefine/>
    <w:uiPriority w:val="39"/>
    <w:semiHidden/>
    <w:unhideWhenUsed/>
    <w:rsid w:val="0028010C"/>
    <w:pPr>
      <w:ind w:left="1680"/>
    </w:pPr>
    <w:rPr>
      <w:rFonts w:cstheme="minorHAnsi"/>
      <w:sz w:val="20"/>
      <w:szCs w:val="20"/>
    </w:rPr>
  </w:style>
  <w:style w:type="paragraph" w:styleId="TOC9">
    <w:name w:val="toc 9"/>
    <w:basedOn w:val="Normal"/>
    <w:next w:val="Normal"/>
    <w:autoRedefine/>
    <w:uiPriority w:val="39"/>
    <w:semiHidden/>
    <w:unhideWhenUsed/>
    <w:rsid w:val="0028010C"/>
    <w:pPr>
      <w:ind w:left="1920"/>
    </w:pPr>
    <w:rPr>
      <w:rFonts w:cstheme="minorHAnsi"/>
      <w:sz w:val="20"/>
      <w:szCs w:val="20"/>
    </w:rPr>
  </w:style>
  <w:style w:type="paragraph" w:styleId="Header">
    <w:name w:val="header"/>
    <w:basedOn w:val="Normal"/>
    <w:link w:val="HeaderChar"/>
    <w:uiPriority w:val="99"/>
    <w:unhideWhenUsed/>
    <w:rsid w:val="00067414"/>
    <w:pPr>
      <w:tabs>
        <w:tab w:val="center" w:pos="4513"/>
        <w:tab w:val="right" w:pos="9026"/>
      </w:tabs>
    </w:pPr>
  </w:style>
  <w:style w:type="character" w:customStyle="1" w:styleId="HeaderChar">
    <w:name w:val="Header Char"/>
    <w:basedOn w:val="DefaultParagraphFont"/>
    <w:link w:val="Header"/>
    <w:uiPriority w:val="99"/>
    <w:rsid w:val="00067414"/>
  </w:style>
  <w:style w:type="paragraph" w:styleId="Footer">
    <w:name w:val="footer"/>
    <w:basedOn w:val="Normal"/>
    <w:link w:val="FooterChar"/>
    <w:uiPriority w:val="99"/>
    <w:unhideWhenUsed/>
    <w:rsid w:val="00067414"/>
    <w:pPr>
      <w:tabs>
        <w:tab w:val="center" w:pos="4513"/>
        <w:tab w:val="right" w:pos="9026"/>
      </w:tabs>
    </w:pPr>
  </w:style>
  <w:style w:type="character" w:customStyle="1" w:styleId="FooterChar">
    <w:name w:val="Footer Char"/>
    <w:basedOn w:val="DefaultParagraphFont"/>
    <w:link w:val="Footer"/>
    <w:uiPriority w:val="99"/>
    <w:rsid w:val="00067414"/>
  </w:style>
  <w:style w:type="table" w:customStyle="1" w:styleId="TableGrid1">
    <w:name w:val="Table Grid1"/>
    <w:basedOn w:val="TableNormal"/>
    <w:next w:val="TableGrid"/>
    <w:rsid w:val="00710548"/>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62D"/>
    <w:pPr>
      <w:ind w:left="720"/>
      <w:contextualSpacing/>
    </w:pPr>
  </w:style>
  <w:style w:type="character" w:styleId="CommentReference">
    <w:name w:val="annotation reference"/>
    <w:basedOn w:val="DefaultParagraphFont"/>
    <w:uiPriority w:val="99"/>
    <w:semiHidden/>
    <w:unhideWhenUsed/>
    <w:rsid w:val="0020555E"/>
    <w:rPr>
      <w:sz w:val="16"/>
      <w:szCs w:val="16"/>
    </w:rPr>
  </w:style>
  <w:style w:type="paragraph" w:styleId="CommentText">
    <w:name w:val="annotation text"/>
    <w:basedOn w:val="Normal"/>
    <w:link w:val="CommentTextChar"/>
    <w:uiPriority w:val="99"/>
    <w:semiHidden/>
    <w:unhideWhenUsed/>
    <w:rsid w:val="0020555E"/>
    <w:rPr>
      <w:sz w:val="20"/>
      <w:szCs w:val="20"/>
      <w:lang w:val="en-GB"/>
    </w:rPr>
  </w:style>
  <w:style w:type="character" w:customStyle="1" w:styleId="CommentTextChar">
    <w:name w:val="Comment Text Char"/>
    <w:basedOn w:val="DefaultParagraphFont"/>
    <w:link w:val="CommentText"/>
    <w:uiPriority w:val="99"/>
    <w:semiHidden/>
    <w:rsid w:val="0020555E"/>
    <w:rPr>
      <w:sz w:val="20"/>
      <w:szCs w:val="20"/>
      <w:lang w:val="en-GB"/>
    </w:rPr>
  </w:style>
  <w:style w:type="paragraph" w:styleId="NoSpacing">
    <w:name w:val="No Spacing"/>
    <w:uiPriority w:val="1"/>
    <w:qFormat/>
    <w:rsid w:val="00960608"/>
  </w:style>
  <w:style w:type="paragraph" w:customStyle="1" w:styleId="paragraph">
    <w:name w:val="paragraph"/>
    <w:basedOn w:val="Normal"/>
    <w:rsid w:val="00E34210"/>
    <w:pPr>
      <w:spacing w:before="100" w:beforeAutospacing="1" w:after="100" w:afterAutospacing="1"/>
    </w:pPr>
    <w:rPr>
      <w:rFonts w:ascii="Times New Roman" w:eastAsia="Times New Roman" w:hAnsi="Times New Roman" w:cs="Times New Roman"/>
      <w:lang w:eastAsia="en-IE"/>
    </w:rPr>
  </w:style>
  <w:style w:type="character" w:customStyle="1" w:styleId="normaltextrun">
    <w:name w:val="normaltextrun"/>
    <w:basedOn w:val="DefaultParagraphFont"/>
    <w:rsid w:val="00E34210"/>
  </w:style>
  <w:style w:type="character" w:customStyle="1" w:styleId="eop">
    <w:name w:val="eop"/>
    <w:basedOn w:val="DefaultParagraphFont"/>
    <w:rsid w:val="00E34210"/>
  </w:style>
  <w:style w:type="paragraph" w:styleId="Revision">
    <w:name w:val="Revision"/>
    <w:hidden/>
    <w:uiPriority w:val="99"/>
    <w:semiHidden/>
    <w:rsid w:val="00033A3D"/>
  </w:style>
  <w:style w:type="paragraph" w:styleId="CommentSubject">
    <w:name w:val="annotation subject"/>
    <w:basedOn w:val="CommentText"/>
    <w:next w:val="CommentText"/>
    <w:link w:val="CommentSubjectChar"/>
    <w:uiPriority w:val="99"/>
    <w:semiHidden/>
    <w:unhideWhenUsed/>
    <w:rsid w:val="00492C05"/>
    <w:rPr>
      <w:b/>
      <w:bCs/>
      <w:lang w:val="en-IE"/>
    </w:rPr>
  </w:style>
  <w:style w:type="character" w:customStyle="1" w:styleId="CommentSubjectChar">
    <w:name w:val="Comment Subject Char"/>
    <w:basedOn w:val="CommentTextChar"/>
    <w:link w:val="CommentSubject"/>
    <w:uiPriority w:val="99"/>
    <w:semiHidden/>
    <w:rsid w:val="00492C05"/>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447559">
      <w:bodyDiv w:val="1"/>
      <w:marLeft w:val="0"/>
      <w:marRight w:val="0"/>
      <w:marTop w:val="0"/>
      <w:marBottom w:val="0"/>
      <w:divBdr>
        <w:top w:val="none" w:sz="0" w:space="0" w:color="auto"/>
        <w:left w:val="none" w:sz="0" w:space="0" w:color="auto"/>
        <w:bottom w:val="none" w:sz="0" w:space="0" w:color="auto"/>
        <w:right w:val="none" w:sz="0" w:space="0" w:color="auto"/>
      </w:divBdr>
    </w:div>
    <w:div w:id="381560807">
      <w:bodyDiv w:val="1"/>
      <w:marLeft w:val="0"/>
      <w:marRight w:val="0"/>
      <w:marTop w:val="0"/>
      <w:marBottom w:val="0"/>
      <w:divBdr>
        <w:top w:val="none" w:sz="0" w:space="0" w:color="auto"/>
        <w:left w:val="none" w:sz="0" w:space="0" w:color="auto"/>
        <w:bottom w:val="none" w:sz="0" w:space="0" w:color="auto"/>
        <w:right w:val="none" w:sz="0" w:space="0" w:color="auto"/>
      </w:divBdr>
    </w:div>
    <w:div w:id="545719244">
      <w:bodyDiv w:val="1"/>
      <w:marLeft w:val="0"/>
      <w:marRight w:val="0"/>
      <w:marTop w:val="0"/>
      <w:marBottom w:val="0"/>
      <w:divBdr>
        <w:top w:val="none" w:sz="0" w:space="0" w:color="auto"/>
        <w:left w:val="none" w:sz="0" w:space="0" w:color="auto"/>
        <w:bottom w:val="none" w:sz="0" w:space="0" w:color="auto"/>
        <w:right w:val="none" w:sz="0" w:space="0" w:color="auto"/>
      </w:divBdr>
    </w:div>
    <w:div w:id="548759633">
      <w:bodyDiv w:val="1"/>
      <w:marLeft w:val="0"/>
      <w:marRight w:val="0"/>
      <w:marTop w:val="0"/>
      <w:marBottom w:val="0"/>
      <w:divBdr>
        <w:top w:val="none" w:sz="0" w:space="0" w:color="auto"/>
        <w:left w:val="none" w:sz="0" w:space="0" w:color="auto"/>
        <w:bottom w:val="none" w:sz="0" w:space="0" w:color="auto"/>
        <w:right w:val="none" w:sz="0" w:space="0" w:color="auto"/>
      </w:divBdr>
      <w:divsChild>
        <w:div w:id="919412539">
          <w:marLeft w:val="0"/>
          <w:marRight w:val="0"/>
          <w:marTop w:val="0"/>
          <w:marBottom w:val="0"/>
          <w:divBdr>
            <w:top w:val="none" w:sz="0" w:space="0" w:color="auto"/>
            <w:left w:val="none" w:sz="0" w:space="0" w:color="auto"/>
            <w:bottom w:val="none" w:sz="0" w:space="0" w:color="auto"/>
            <w:right w:val="none" w:sz="0" w:space="0" w:color="auto"/>
          </w:divBdr>
        </w:div>
        <w:div w:id="1256128872">
          <w:marLeft w:val="0"/>
          <w:marRight w:val="0"/>
          <w:marTop w:val="0"/>
          <w:marBottom w:val="0"/>
          <w:divBdr>
            <w:top w:val="none" w:sz="0" w:space="0" w:color="auto"/>
            <w:left w:val="none" w:sz="0" w:space="0" w:color="auto"/>
            <w:bottom w:val="none" w:sz="0" w:space="0" w:color="auto"/>
            <w:right w:val="none" w:sz="0" w:space="0" w:color="auto"/>
          </w:divBdr>
        </w:div>
        <w:div w:id="1259145457">
          <w:marLeft w:val="0"/>
          <w:marRight w:val="0"/>
          <w:marTop w:val="0"/>
          <w:marBottom w:val="0"/>
          <w:divBdr>
            <w:top w:val="none" w:sz="0" w:space="0" w:color="auto"/>
            <w:left w:val="none" w:sz="0" w:space="0" w:color="auto"/>
            <w:bottom w:val="none" w:sz="0" w:space="0" w:color="auto"/>
            <w:right w:val="none" w:sz="0" w:space="0" w:color="auto"/>
          </w:divBdr>
        </w:div>
        <w:div w:id="1443651080">
          <w:marLeft w:val="0"/>
          <w:marRight w:val="0"/>
          <w:marTop w:val="0"/>
          <w:marBottom w:val="0"/>
          <w:divBdr>
            <w:top w:val="none" w:sz="0" w:space="0" w:color="auto"/>
            <w:left w:val="none" w:sz="0" w:space="0" w:color="auto"/>
            <w:bottom w:val="none" w:sz="0" w:space="0" w:color="auto"/>
            <w:right w:val="none" w:sz="0" w:space="0" w:color="auto"/>
          </w:divBdr>
        </w:div>
        <w:div w:id="1628202369">
          <w:marLeft w:val="0"/>
          <w:marRight w:val="0"/>
          <w:marTop w:val="0"/>
          <w:marBottom w:val="0"/>
          <w:divBdr>
            <w:top w:val="none" w:sz="0" w:space="0" w:color="auto"/>
            <w:left w:val="none" w:sz="0" w:space="0" w:color="auto"/>
            <w:bottom w:val="none" w:sz="0" w:space="0" w:color="auto"/>
            <w:right w:val="none" w:sz="0" w:space="0" w:color="auto"/>
          </w:divBdr>
        </w:div>
      </w:divsChild>
    </w:div>
    <w:div w:id="623116419">
      <w:bodyDiv w:val="1"/>
      <w:marLeft w:val="0"/>
      <w:marRight w:val="0"/>
      <w:marTop w:val="0"/>
      <w:marBottom w:val="0"/>
      <w:divBdr>
        <w:top w:val="none" w:sz="0" w:space="0" w:color="auto"/>
        <w:left w:val="none" w:sz="0" w:space="0" w:color="auto"/>
        <w:bottom w:val="none" w:sz="0" w:space="0" w:color="auto"/>
        <w:right w:val="none" w:sz="0" w:space="0" w:color="auto"/>
      </w:divBdr>
      <w:divsChild>
        <w:div w:id="140315516">
          <w:marLeft w:val="0"/>
          <w:marRight w:val="0"/>
          <w:marTop w:val="0"/>
          <w:marBottom w:val="0"/>
          <w:divBdr>
            <w:top w:val="none" w:sz="0" w:space="0" w:color="auto"/>
            <w:left w:val="none" w:sz="0" w:space="0" w:color="auto"/>
            <w:bottom w:val="none" w:sz="0" w:space="0" w:color="auto"/>
            <w:right w:val="none" w:sz="0" w:space="0" w:color="auto"/>
          </w:divBdr>
          <w:divsChild>
            <w:div w:id="146895974">
              <w:marLeft w:val="0"/>
              <w:marRight w:val="0"/>
              <w:marTop w:val="0"/>
              <w:marBottom w:val="0"/>
              <w:divBdr>
                <w:top w:val="none" w:sz="0" w:space="0" w:color="auto"/>
                <w:left w:val="none" w:sz="0" w:space="0" w:color="auto"/>
                <w:bottom w:val="none" w:sz="0" w:space="0" w:color="auto"/>
                <w:right w:val="none" w:sz="0" w:space="0" w:color="auto"/>
              </w:divBdr>
            </w:div>
          </w:divsChild>
        </w:div>
        <w:div w:id="177547053">
          <w:marLeft w:val="0"/>
          <w:marRight w:val="0"/>
          <w:marTop w:val="0"/>
          <w:marBottom w:val="0"/>
          <w:divBdr>
            <w:top w:val="none" w:sz="0" w:space="0" w:color="auto"/>
            <w:left w:val="none" w:sz="0" w:space="0" w:color="auto"/>
            <w:bottom w:val="none" w:sz="0" w:space="0" w:color="auto"/>
            <w:right w:val="none" w:sz="0" w:space="0" w:color="auto"/>
          </w:divBdr>
          <w:divsChild>
            <w:div w:id="207452239">
              <w:marLeft w:val="0"/>
              <w:marRight w:val="0"/>
              <w:marTop w:val="0"/>
              <w:marBottom w:val="0"/>
              <w:divBdr>
                <w:top w:val="none" w:sz="0" w:space="0" w:color="auto"/>
                <w:left w:val="none" w:sz="0" w:space="0" w:color="auto"/>
                <w:bottom w:val="none" w:sz="0" w:space="0" w:color="auto"/>
                <w:right w:val="none" w:sz="0" w:space="0" w:color="auto"/>
              </w:divBdr>
            </w:div>
          </w:divsChild>
        </w:div>
        <w:div w:id="326134208">
          <w:marLeft w:val="0"/>
          <w:marRight w:val="0"/>
          <w:marTop w:val="0"/>
          <w:marBottom w:val="0"/>
          <w:divBdr>
            <w:top w:val="none" w:sz="0" w:space="0" w:color="auto"/>
            <w:left w:val="none" w:sz="0" w:space="0" w:color="auto"/>
            <w:bottom w:val="none" w:sz="0" w:space="0" w:color="auto"/>
            <w:right w:val="none" w:sz="0" w:space="0" w:color="auto"/>
          </w:divBdr>
          <w:divsChild>
            <w:div w:id="830029612">
              <w:marLeft w:val="0"/>
              <w:marRight w:val="0"/>
              <w:marTop w:val="0"/>
              <w:marBottom w:val="0"/>
              <w:divBdr>
                <w:top w:val="none" w:sz="0" w:space="0" w:color="auto"/>
                <w:left w:val="none" w:sz="0" w:space="0" w:color="auto"/>
                <w:bottom w:val="none" w:sz="0" w:space="0" w:color="auto"/>
                <w:right w:val="none" w:sz="0" w:space="0" w:color="auto"/>
              </w:divBdr>
            </w:div>
          </w:divsChild>
        </w:div>
        <w:div w:id="366176676">
          <w:marLeft w:val="0"/>
          <w:marRight w:val="0"/>
          <w:marTop w:val="0"/>
          <w:marBottom w:val="0"/>
          <w:divBdr>
            <w:top w:val="none" w:sz="0" w:space="0" w:color="auto"/>
            <w:left w:val="none" w:sz="0" w:space="0" w:color="auto"/>
            <w:bottom w:val="none" w:sz="0" w:space="0" w:color="auto"/>
            <w:right w:val="none" w:sz="0" w:space="0" w:color="auto"/>
          </w:divBdr>
          <w:divsChild>
            <w:div w:id="626815261">
              <w:marLeft w:val="0"/>
              <w:marRight w:val="0"/>
              <w:marTop w:val="0"/>
              <w:marBottom w:val="0"/>
              <w:divBdr>
                <w:top w:val="none" w:sz="0" w:space="0" w:color="auto"/>
                <w:left w:val="none" w:sz="0" w:space="0" w:color="auto"/>
                <w:bottom w:val="none" w:sz="0" w:space="0" w:color="auto"/>
                <w:right w:val="none" w:sz="0" w:space="0" w:color="auto"/>
              </w:divBdr>
            </w:div>
          </w:divsChild>
        </w:div>
        <w:div w:id="533349428">
          <w:marLeft w:val="0"/>
          <w:marRight w:val="0"/>
          <w:marTop w:val="0"/>
          <w:marBottom w:val="0"/>
          <w:divBdr>
            <w:top w:val="none" w:sz="0" w:space="0" w:color="auto"/>
            <w:left w:val="none" w:sz="0" w:space="0" w:color="auto"/>
            <w:bottom w:val="none" w:sz="0" w:space="0" w:color="auto"/>
            <w:right w:val="none" w:sz="0" w:space="0" w:color="auto"/>
          </w:divBdr>
          <w:divsChild>
            <w:div w:id="100225467">
              <w:marLeft w:val="0"/>
              <w:marRight w:val="0"/>
              <w:marTop w:val="0"/>
              <w:marBottom w:val="0"/>
              <w:divBdr>
                <w:top w:val="none" w:sz="0" w:space="0" w:color="auto"/>
                <w:left w:val="none" w:sz="0" w:space="0" w:color="auto"/>
                <w:bottom w:val="none" w:sz="0" w:space="0" w:color="auto"/>
                <w:right w:val="none" w:sz="0" w:space="0" w:color="auto"/>
              </w:divBdr>
            </w:div>
          </w:divsChild>
        </w:div>
        <w:div w:id="751046321">
          <w:marLeft w:val="0"/>
          <w:marRight w:val="0"/>
          <w:marTop w:val="0"/>
          <w:marBottom w:val="0"/>
          <w:divBdr>
            <w:top w:val="none" w:sz="0" w:space="0" w:color="auto"/>
            <w:left w:val="none" w:sz="0" w:space="0" w:color="auto"/>
            <w:bottom w:val="none" w:sz="0" w:space="0" w:color="auto"/>
            <w:right w:val="none" w:sz="0" w:space="0" w:color="auto"/>
          </w:divBdr>
          <w:divsChild>
            <w:div w:id="2090149735">
              <w:marLeft w:val="0"/>
              <w:marRight w:val="0"/>
              <w:marTop w:val="0"/>
              <w:marBottom w:val="0"/>
              <w:divBdr>
                <w:top w:val="none" w:sz="0" w:space="0" w:color="auto"/>
                <w:left w:val="none" w:sz="0" w:space="0" w:color="auto"/>
                <w:bottom w:val="none" w:sz="0" w:space="0" w:color="auto"/>
                <w:right w:val="none" w:sz="0" w:space="0" w:color="auto"/>
              </w:divBdr>
            </w:div>
          </w:divsChild>
        </w:div>
        <w:div w:id="929655901">
          <w:marLeft w:val="0"/>
          <w:marRight w:val="0"/>
          <w:marTop w:val="0"/>
          <w:marBottom w:val="0"/>
          <w:divBdr>
            <w:top w:val="none" w:sz="0" w:space="0" w:color="auto"/>
            <w:left w:val="none" w:sz="0" w:space="0" w:color="auto"/>
            <w:bottom w:val="none" w:sz="0" w:space="0" w:color="auto"/>
            <w:right w:val="none" w:sz="0" w:space="0" w:color="auto"/>
          </w:divBdr>
          <w:divsChild>
            <w:div w:id="538595298">
              <w:marLeft w:val="0"/>
              <w:marRight w:val="0"/>
              <w:marTop w:val="0"/>
              <w:marBottom w:val="0"/>
              <w:divBdr>
                <w:top w:val="none" w:sz="0" w:space="0" w:color="auto"/>
                <w:left w:val="none" w:sz="0" w:space="0" w:color="auto"/>
                <w:bottom w:val="none" w:sz="0" w:space="0" w:color="auto"/>
                <w:right w:val="none" w:sz="0" w:space="0" w:color="auto"/>
              </w:divBdr>
            </w:div>
          </w:divsChild>
        </w:div>
        <w:div w:id="1408764585">
          <w:marLeft w:val="0"/>
          <w:marRight w:val="0"/>
          <w:marTop w:val="0"/>
          <w:marBottom w:val="0"/>
          <w:divBdr>
            <w:top w:val="none" w:sz="0" w:space="0" w:color="auto"/>
            <w:left w:val="none" w:sz="0" w:space="0" w:color="auto"/>
            <w:bottom w:val="none" w:sz="0" w:space="0" w:color="auto"/>
            <w:right w:val="none" w:sz="0" w:space="0" w:color="auto"/>
          </w:divBdr>
          <w:divsChild>
            <w:div w:id="1856385593">
              <w:marLeft w:val="0"/>
              <w:marRight w:val="0"/>
              <w:marTop w:val="0"/>
              <w:marBottom w:val="0"/>
              <w:divBdr>
                <w:top w:val="none" w:sz="0" w:space="0" w:color="auto"/>
                <w:left w:val="none" w:sz="0" w:space="0" w:color="auto"/>
                <w:bottom w:val="none" w:sz="0" w:space="0" w:color="auto"/>
                <w:right w:val="none" w:sz="0" w:space="0" w:color="auto"/>
              </w:divBdr>
            </w:div>
          </w:divsChild>
        </w:div>
        <w:div w:id="1478187848">
          <w:marLeft w:val="0"/>
          <w:marRight w:val="0"/>
          <w:marTop w:val="0"/>
          <w:marBottom w:val="0"/>
          <w:divBdr>
            <w:top w:val="none" w:sz="0" w:space="0" w:color="auto"/>
            <w:left w:val="none" w:sz="0" w:space="0" w:color="auto"/>
            <w:bottom w:val="none" w:sz="0" w:space="0" w:color="auto"/>
            <w:right w:val="none" w:sz="0" w:space="0" w:color="auto"/>
          </w:divBdr>
          <w:divsChild>
            <w:div w:id="2015958403">
              <w:marLeft w:val="0"/>
              <w:marRight w:val="0"/>
              <w:marTop w:val="0"/>
              <w:marBottom w:val="0"/>
              <w:divBdr>
                <w:top w:val="none" w:sz="0" w:space="0" w:color="auto"/>
                <w:left w:val="none" w:sz="0" w:space="0" w:color="auto"/>
                <w:bottom w:val="none" w:sz="0" w:space="0" w:color="auto"/>
                <w:right w:val="none" w:sz="0" w:space="0" w:color="auto"/>
              </w:divBdr>
            </w:div>
          </w:divsChild>
        </w:div>
        <w:div w:id="1500265433">
          <w:marLeft w:val="0"/>
          <w:marRight w:val="0"/>
          <w:marTop w:val="0"/>
          <w:marBottom w:val="0"/>
          <w:divBdr>
            <w:top w:val="none" w:sz="0" w:space="0" w:color="auto"/>
            <w:left w:val="none" w:sz="0" w:space="0" w:color="auto"/>
            <w:bottom w:val="none" w:sz="0" w:space="0" w:color="auto"/>
            <w:right w:val="none" w:sz="0" w:space="0" w:color="auto"/>
          </w:divBdr>
          <w:divsChild>
            <w:div w:id="1890800775">
              <w:marLeft w:val="0"/>
              <w:marRight w:val="0"/>
              <w:marTop w:val="0"/>
              <w:marBottom w:val="0"/>
              <w:divBdr>
                <w:top w:val="none" w:sz="0" w:space="0" w:color="auto"/>
                <w:left w:val="none" w:sz="0" w:space="0" w:color="auto"/>
                <w:bottom w:val="none" w:sz="0" w:space="0" w:color="auto"/>
                <w:right w:val="none" w:sz="0" w:space="0" w:color="auto"/>
              </w:divBdr>
            </w:div>
          </w:divsChild>
        </w:div>
        <w:div w:id="1551767645">
          <w:marLeft w:val="0"/>
          <w:marRight w:val="0"/>
          <w:marTop w:val="0"/>
          <w:marBottom w:val="0"/>
          <w:divBdr>
            <w:top w:val="none" w:sz="0" w:space="0" w:color="auto"/>
            <w:left w:val="none" w:sz="0" w:space="0" w:color="auto"/>
            <w:bottom w:val="none" w:sz="0" w:space="0" w:color="auto"/>
            <w:right w:val="none" w:sz="0" w:space="0" w:color="auto"/>
          </w:divBdr>
          <w:divsChild>
            <w:div w:id="525367684">
              <w:marLeft w:val="0"/>
              <w:marRight w:val="0"/>
              <w:marTop w:val="0"/>
              <w:marBottom w:val="0"/>
              <w:divBdr>
                <w:top w:val="none" w:sz="0" w:space="0" w:color="auto"/>
                <w:left w:val="none" w:sz="0" w:space="0" w:color="auto"/>
                <w:bottom w:val="none" w:sz="0" w:space="0" w:color="auto"/>
                <w:right w:val="none" w:sz="0" w:space="0" w:color="auto"/>
              </w:divBdr>
            </w:div>
          </w:divsChild>
        </w:div>
        <w:div w:id="2014600035">
          <w:marLeft w:val="0"/>
          <w:marRight w:val="0"/>
          <w:marTop w:val="0"/>
          <w:marBottom w:val="0"/>
          <w:divBdr>
            <w:top w:val="none" w:sz="0" w:space="0" w:color="auto"/>
            <w:left w:val="none" w:sz="0" w:space="0" w:color="auto"/>
            <w:bottom w:val="none" w:sz="0" w:space="0" w:color="auto"/>
            <w:right w:val="none" w:sz="0" w:space="0" w:color="auto"/>
          </w:divBdr>
          <w:divsChild>
            <w:div w:id="12373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981">
      <w:bodyDiv w:val="1"/>
      <w:marLeft w:val="0"/>
      <w:marRight w:val="0"/>
      <w:marTop w:val="0"/>
      <w:marBottom w:val="0"/>
      <w:divBdr>
        <w:top w:val="none" w:sz="0" w:space="0" w:color="auto"/>
        <w:left w:val="none" w:sz="0" w:space="0" w:color="auto"/>
        <w:bottom w:val="none" w:sz="0" w:space="0" w:color="auto"/>
        <w:right w:val="none" w:sz="0" w:space="0" w:color="auto"/>
      </w:divBdr>
    </w:div>
    <w:div w:id="692610959">
      <w:bodyDiv w:val="1"/>
      <w:marLeft w:val="0"/>
      <w:marRight w:val="0"/>
      <w:marTop w:val="0"/>
      <w:marBottom w:val="0"/>
      <w:divBdr>
        <w:top w:val="none" w:sz="0" w:space="0" w:color="auto"/>
        <w:left w:val="none" w:sz="0" w:space="0" w:color="auto"/>
        <w:bottom w:val="none" w:sz="0" w:space="0" w:color="auto"/>
        <w:right w:val="none" w:sz="0" w:space="0" w:color="auto"/>
      </w:divBdr>
    </w:div>
    <w:div w:id="855466395">
      <w:bodyDiv w:val="1"/>
      <w:marLeft w:val="0"/>
      <w:marRight w:val="0"/>
      <w:marTop w:val="0"/>
      <w:marBottom w:val="0"/>
      <w:divBdr>
        <w:top w:val="none" w:sz="0" w:space="0" w:color="auto"/>
        <w:left w:val="none" w:sz="0" w:space="0" w:color="auto"/>
        <w:bottom w:val="none" w:sz="0" w:space="0" w:color="auto"/>
        <w:right w:val="none" w:sz="0" w:space="0" w:color="auto"/>
      </w:divBdr>
      <w:divsChild>
        <w:div w:id="1088581177">
          <w:marLeft w:val="0"/>
          <w:marRight w:val="0"/>
          <w:marTop w:val="0"/>
          <w:marBottom w:val="0"/>
          <w:divBdr>
            <w:top w:val="none" w:sz="0" w:space="0" w:color="auto"/>
            <w:left w:val="none" w:sz="0" w:space="0" w:color="auto"/>
            <w:bottom w:val="none" w:sz="0" w:space="0" w:color="auto"/>
            <w:right w:val="none" w:sz="0" w:space="0" w:color="auto"/>
          </w:divBdr>
        </w:div>
      </w:divsChild>
    </w:div>
    <w:div w:id="912937523">
      <w:bodyDiv w:val="1"/>
      <w:marLeft w:val="0"/>
      <w:marRight w:val="0"/>
      <w:marTop w:val="0"/>
      <w:marBottom w:val="0"/>
      <w:divBdr>
        <w:top w:val="none" w:sz="0" w:space="0" w:color="auto"/>
        <w:left w:val="none" w:sz="0" w:space="0" w:color="auto"/>
        <w:bottom w:val="none" w:sz="0" w:space="0" w:color="auto"/>
        <w:right w:val="none" w:sz="0" w:space="0" w:color="auto"/>
      </w:divBdr>
    </w:div>
    <w:div w:id="985862951">
      <w:bodyDiv w:val="1"/>
      <w:marLeft w:val="0"/>
      <w:marRight w:val="0"/>
      <w:marTop w:val="0"/>
      <w:marBottom w:val="0"/>
      <w:divBdr>
        <w:top w:val="none" w:sz="0" w:space="0" w:color="auto"/>
        <w:left w:val="none" w:sz="0" w:space="0" w:color="auto"/>
        <w:bottom w:val="none" w:sz="0" w:space="0" w:color="auto"/>
        <w:right w:val="none" w:sz="0" w:space="0" w:color="auto"/>
      </w:divBdr>
    </w:div>
    <w:div w:id="1141115509">
      <w:bodyDiv w:val="1"/>
      <w:marLeft w:val="0"/>
      <w:marRight w:val="0"/>
      <w:marTop w:val="0"/>
      <w:marBottom w:val="0"/>
      <w:divBdr>
        <w:top w:val="none" w:sz="0" w:space="0" w:color="auto"/>
        <w:left w:val="none" w:sz="0" w:space="0" w:color="auto"/>
        <w:bottom w:val="none" w:sz="0" w:space="0" w:color="auto"/>
        <w:right w:val="none" w:sz="0" w:space="0" w:color="auto"/>
      </w:divBdr>
    </w:div>
    <w:div w:id="1158376810">
      <w:bodyDiv w:val="1"/>
      <w:marLeft w:val="0"/>
      <w:marRight w:val="0"/>
      <w:marTop w:val="0"/>
      <w:marBottom w:val="0"/>
      <w:divBdr>
        <w:top w:val="none" w:sz="0" w:space="0" w:color="auto"/>
        <w:left w:val="none" w:sz="0" w:space="0" w:color="auto"/>
        <w:bottom w:val="none" w:sz="0" w:space="0" w:color="auto"/>
        <w:right w:val="none" w:sz="0" w:space="0" w:color="auto"/>
      </w:divBdr>
      <w:divsChild>
        <w:div w:id="325211284">
          <w:marLeft w:val="0"/>
          <w:marRight w:val="0"/>
          <w:marTop w:val="0"/>
          <w:marBottom w:val="0"/>
          <w:divBdr>
            <w:top w:val="none" w:sz="0" w:space="0" w:color="auto"/>
            <w:left w:val="none" w:sz="0" w:space="0" w:color="auto"/>
            <w:bottom w:val="none" w:sz="0" w:space="0" w:color="auto"/>
            <w:right w:val="none" w:sz="0" w:space="0" w:color="auto"/>
          </w:divBdr>
        </w:div>
        <w:div w:id="904801788">
          <w:marLeft w:val="0"/>
          <w:marRight w:val="0"/>
          <w:marTop w:val="0"/>
          <w:marBottom w:val="0"/>
          <w:divBdr>
            <w:top w:val="none" w:sz="0" w:space="0" w:color="auto"/>
            <w:left w:val="none" w:sz="0" w:space="0" w:color="auto"/>
            <w:bottom w:val="none" w:sz="0" w:space="0" w:color="auto"/>
            <w:right w:val="none" w:sz="0" w:space="0" w:color="auto"/>
          </w:divBdr>
        </w:div>
      </w:divsChild>
    </w:div>
    <w:div w:id="1493453382">
      <w:bodyDiv w:val="1"/>
      <w:marLeft w:val="0"/>
      <w:marRight w:val="0"/>
      <w:marTop w:val="0"/>
      <w:marBottom w:val="0"/>
      <w:divBdr>
        <w:top w:val="none" w:sz="0" w:space="0" w:color="auto"/>
        <w:left w:val="none" w:sz="0" w:space="0" w:color="auto"/>
        <w:bottom w:val="none" w:sz="0" w:space="0" w:color="auto"/>
        <w:right w:val="none" w:sz="0" w:space="0" w:color="auto"/>
      </w:divBdr>
    </w:div>
    <w:div w:id="1519005933">
      <w:bodyDiv w:val="1"/>
      <w:marLeft w:val="0"/>
      <w:marRight w:val="0"/>
      <w:marTop w:val="0"/>
      <w:marBottom w:val="0"/>
      <w:divBdr>
        <w:top w:val="none" w:sz="0" w:space="0" w:color="auto"/>
        <w:left w:val="none" w:sz="0" w:space="0" w:color="auto"/>
        <w:bottom w:val="none" w:sz="0" w:space="0" w:color="auto"/>
        <w:right w:val="none" w:sz="0" w:space="0" w:color="auto"/>
      </w:divBdr>
      <w:divsChild>
        <w:div w:id="1090813742">
          <w:marLeft w:val="0"/>
          <w:marRight w:val="0"/>
          <w:marTop w:val="0"/>
          <w:marBottom w:val="0"/>
          <w:divBdr>
            <w:top w:val="none" w:sz="0" w:space="0" w:color="auto"/>
            <w:left w:val="none" w:sz="0" w:space="0" w:color="auto"/>
            <w:bottom w:val="none" w:sz="0" w:space="0" w:color="auto"/>
            <w:right w:val="none" w:sz="0" w:space="0" w:color="auto"/>
          </w:divBdr>
        </w:div>
        <w:div w:id="1170216156">
          <w:marLeft w:val="0"/>
          <w:marRight w:val="0"/>
          <w:marTop w:val="0"/>
          <w:marBottom w:val="0"/>
          <w:divBdr>
            <w:top w:val="none" w:sz="0" w:space="0" w:color="auto"/>
            <w:left w:val="none" w:sz="0" w:space="0" w:color="auto"/>
            <w:bottom w:val="none" w:sz="0" w:space="0" w:color="auto"/>
            <w:right w:val="none" w:sz="0" w:space="0" w:color="auto"/>
          </w:divBdr>
        </w:div>
        <w:div w:id="1361516511">
          <w:marLeft w:val="0"/>
          <w:marRight w:val="0"/>
          <w:marTop w:val="0"/>
          <w:marBottom w:val="0"/>
          <w:divBdr>
            <w:top w:val="none" w:sz="0" w:space="0" w:color="auto"/>
            <w:left w:val="none" w:sz="0" w:space="0" w:color="auto"/>
            <w:bottom w:val="none" w:sz="0" w:space="0" w:color="auto"/>
            <w:right w:val="none" w:sz="0" w:space="0" w:color="auto"/>
          </w:divBdr>
        </w:div>
        <w:div w:id="1761752281">
          <w:marLeft w:val="0"/>
          <w:marRight w:val="0"/>
          <w:marTop w:val="0"/>
          <w:marBottom w:val="0"/>
          <w:divBdr>
            <w:top w:val="none" w:sz="0" w:space="0" w:color="auto"/>
            <w:left w:val="none" w:sz="0" w:space="0" w:color="auto"/>
            <w:bottom w:val="none" w:sz="0" w:space="0" w:color="auto"/>
            <w:right w:val="none" w:sz="0" w:space="0" w:color="auto"/>
          </w:divBdr>
        </w:div>
      </w:divsChild>
    </w:div>
    <w:div w:id="1642615091">
      <w:bodyDiv w:val="1"/>
      <w:marLeft w:val="0"/>
      <w:marRight w:val="0"/>
      <w:marTop w:val="0"/>
      <w:marBottom w:val="0"/>
      <w:divBdr>
        <w:top w:val="none" w:sz="0" w:space="0" w:color="auto"/>
        <w:left w:val="none" w:sz="0" w:space="0" w:color="auto"/>
        <w:bottom w:val="none" w:sz="0" w:space="0" w:color="auto"/>
        <w:right w:val="none" w:sz="0" w:space="0" w:color="auto"/>
      </w:divBdr>
    </w:div>
    <w:div w:id="1697731285">
      <w:bodyDiv w:val="1"/>
      <w:marLeft w:val="0"/>
      <w:marRight w:val="0"/>
      <w:marTop w:val="0"/>
      <w:marBottom w:val="0"/>
      <w:divBdr>
        <w:top w:val="none" w:sz="0" w:space="0" w:color="auto"/>
        <w:left w:val="none" w:sz="0" w:space="0" w:color="auto"/>
        <w:bottom w:val="none" w:sz="0" w:space="0" w:color="auto"/>
        <w:right w:val="none" w:sz="0" w:space="0" w:color="auto"/>
      </w:divBdr>
    </w:div>
    <w:div w:id="1757705943">
      <w:bodyDiv w:val="1"/>
      <w:marLeft w:val="0"/>
      <w:marRight w:val="0"/>
      <w:marTop w:val="0"/>
      <w:marBottom w:val="0"/>
      <w:divBdr>
        <w:top w:val="none" w:sz="0" w:space="0" w:color="auto"/>
        <w:left w:val="none" w:sz="0" w:space="0" w:color="auto"/>
        <w:bottom w:val="none" w:sz="0" w:space="0" w:color="auto"/>
        <w:right w:val="none" w:sz="0" w:space="0" w:color="auto"/>
      </w:divBdr>
    </w:div>
    <w:div w:id="1849128155">
      <w:bodyDiv w:val="1"/>
      <w:marLeft w:val="0"/>
      <w:marRight w:val="0"/>
      <w:marTop w:val="0"/>
      <w:marBottom w:val="0"/>
      <w:divBdr>
        <w:top w:val="none" w:sz="0" w:space="0" w:color="auto"/>
        <w:left w:val="none" w:sz="0" w:space="0" w:color="auto"/>
        <w:bottom w:val="none" w:sz="0" w:space="0" w:color="auto"/>
        <w:right w:val="none" w:sz="0" w:space="0" w:color="auto"/>
      </w:divBdr>
      <w:divsChild>
        <w:div w:id="212084546">
          <w:marLeft w:val="0"/>
          <w:marRight w:val="0"/>
          <w:marTop w:val="0"/>
          <w:marBottom w:val="0"/>
          <w:divBdr>
            <w:top w:val="none" w:sz="0" w:space="0" w:color="auto"/>
            <w:left w:val="none" w:sz="0" w:space="0" w:color="auto"/>
            <w:bottom w:val="none" w:sz="0" w:space="0" w:color="auto"/>
            <w:right w:val="none" w:sz="0" w:space="0" w:color="auto"/>
          </w:divBdr>
        </w:div>
        <w:div w:id="268125264">
          <w:marLeft w:val="0"/>
          <w:marRight w:val="0"/>
          <w:marTop w:val="0"/>
          <w:marBottom w:val="0"/>
          <w:divBdr>
            <w:top w:val="none" w:sz="0" w:space="0" w:color="auto"/>
            <w:left w:val="none" w:sz="0" w:space="0" w:color="auto"/>
            <w:bottom w:val="none" w:sz="0" w:space="0" w:color="auto"/>
            <w:right w:val="none" w:sz="0" w:space="0" w:color="auto"/>
          </w:divBdr>
        </w:div>
        <w:div w:id="961350059">
          <w:marLeft w:val="0"/>
          <w:marRight w:val="0"/>
          <w:marTop w:val="0"/>
          <w:marBottom w:val="0"/>
          <w:divBdr>
            <w:top w:val="none" w:sz="0" w:space="0" w:color="auto"/>
            <w:left w:val="none" w:sz="0" w:space="0" w:color="auto"/>
            <w:bottom w:val="none" w:sz="0" w:space="0" w:color="auto"/>
            <w:right w:val="none" w:sz="0" w:space="0" w:color="auto"/>
          </w:divBdr>
        </w:div>
        <w:div w:id="1506241279">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sChild>
    </w:div>
    <w:div w:id="1965573375">
      <w:bodyDiv w:val="1"/>
      <w:marLeft w:val="0"/>
      <w:marRight w:val="0"/>
      <w:marTop w:val="0"/>
      <w:marBottom w:val="0"/>
      <w:divBdr>
        <w:top w:val="none" w:sz="0" w:space="0" w:color="auto"/>
        <w:left w:val="none" w:sz="0" w:space="0" w:color="auto"/>
        <w:bottom w:val="none" w:sz="0" w:space="0" w:color="auto"/>
        <w:right w:val="none" w:sz="0" w:space="0" w:color="auto"/>
      </w:divBdr>
    </w:div>
    <w:div w:id="213976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BDF6235570BA41819E53C63AD71CE8" ma:contentTypeVersion="4" ma:contentTypeDescription="Create a new document." ma:contentTypeScope="" ma:versionID="65398bcaf59a0bc869f012c26c8e1107">
  <xsd:schema xmlns:xsd="http://www.w3.org/2001/XMLSchema" xmlns:xs="http://www.w3.org/2001/XMLSchema" xmlns:p="http://schemas.microsoft.com/office/2006/metadata/properties" xmlns:ns2="af4596fa-1e88-46c3-a620-5e4278acabcc" targetNamespace="http://schemas.microsoft.com/office/2006/metadata/properties" ma:root="true" ma:fieldsID="be83065d31b02c138d76fd0c481e66e2" ns2:_="">
    <xsd:import namespace="af4596fa-1e88-46c3-a620-5e4278acabc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4596fa-1e88-46c3-a620-5e4278acab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8489B7-E799-4A73-AC10-A84B83258D9B}">
  <ds:schemaRefs>
    <ds:schemaRef ds:uri="http://schemas.microsoft.com/sharepoint/v3/contenttype/forms"/>
  </ds:schemaRefs>
</ds:datastoreItem>
</file>

<file path=customXml/itemProps2.xml><?xml version="1.0" encoding="utf-8"?>
<ds:datastoreItem xmlns:ds="http://schemas.openxmlformats.org/officeDocument/2006/customXml" ds:itemID="{3C1F07A4-7398-4830-88E1-507ABBEB21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4596fa-1e88-46c3-a620-5e4278acab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0D2ACC-EF4C-EC45-B2CD-048CB3764B5E}">
  <ds:schemaRefs>
    <ds:schemaRef ds:uri="http://schemas.openxmlformats.org/officeDocument/2006/bibliography"/>
  </ds:schemaRefs>
</ds:datastoreItem>
</file>

<file path=customXml/itemProps4.xml><?xml version="1.0" encoding="utf-8"?>
<ds:datastoreItem xmlns:ds="http://schemas.openxmlformats.org/officeDocument/2006/customXml" ds:itemID="{03F74AB8-3B64-425E-8FCE-021FCA414C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7</Words>
  <Characters>42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Owens</dc:creator>
  <cp:keywords/>
  <dc:description/>
  <cp:lastModifiedBy>Daniel Hughes</cp:lastModifiedBy>
  <cp:revision>6</cp:revision>
  <dcterms:created xsi:type="dcterms:W3CDTF">2021-09-28T14:09:00Z</dcterms:created>
  <dcterms:modified xsi:type="dcterms:W3CDTF">2021-09-28T14:56:00Z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0x01010066BDF6235570BA41819E53C63AD71CE8</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ies>
</file>