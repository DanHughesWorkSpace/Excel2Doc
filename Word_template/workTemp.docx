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7771" w14:textId="397C7996" w:rsidR="0087737C" w:rsidRDefault="00737BC3" w:rsidP="0087737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93257" wp14:editId="2DDB1918">
                <wp:simplePos x="0" y="0"/>
                <wp:positionH relativeFrom="page">
                  <wp:posOffset>5687695</wp:posOffset>
                </wp:positionH>
                <wp:positionV relativeFrom="paragraph">
                  <wp:posOffset>-863313</wp:posOffset>
                </wp:positionV>
                <wp:extent cx="1883578" cy="11083611"/>
                <wp:effectExtent l="63500" t="38100" r="59690" b="800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578" cy="11083611"/>
                        </a:xfrm>
                        <a:prstGeom prst="rect">
                          <a:avLst/>
                        </a:prstGeom>
                        <a:solidFill>
                          <a:srgbClr val="6F6F6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E9C9560" id="Rectangle 47" o:spid="_x0000_s1026" style="position:absolute;margin-left:447.85pt;margin-top:-68pt;width:148.3pt;height:8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" fillcolor="#6f6f6f" stroked="f">
                <v:shadow on="t" color="black" opacity="41287f" offset="0,1.5pt"/>
                <w10:wrap anchorx="page"/>
              </v:rect>
            </w:pict>
          </mc:Fallback>
        </mc:AlternateContent>
      </w:r>
      <w:r w:rsidR="0087737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CACA80" wp14:editId="4B26B7E5">
                <wp:simplePos x="0" y="0"/>
                <wp:positionH relativeFrom="page">
                  <wp:posOffset>0</wp:posOffset>
                </wp:positionH>
                <wp:positionV relativeFrom="paragraph">
                  <wp:posOffset>-437166</wp:posOffset>
                </wp:positionV>
                <wp:extent cx="5573395" cy="10841765"/>
                <wp:effectExtent l="0" t="0" r="14605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395" cy="10841765"/>
                        </a:xfrm>
                        <a:prstGeom prst="rect">
                          <a:avLst/>
                        </a:prstGeom>
                        <a:solidFill>
                          <a:srgbClr val="0C3C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288D98C" id="Rectangle 48" o:spid="_x0000_s1026" style="position:absolute;margin-left:0;margin-top:-34.4pt;width:438.85pt;height:853.7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" fillcolor="#0c3c60" strokecolor="#1f3763 [1604]" strokeweight="1pt">
                <w10:wrap anchorx="page"/>
              </v:rect>
            </w:pict>
          </mc:Fallback>
        </mc:AlternateContent>
      </w:r>
      <w:r w:rsidR="00E8426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2567087" wp14:editId="0CA737ED">
                <wp:simplePos x="0" y="0"/>
                <wp:positionH relativeFrom="column">
                  <wp:posOffset>160972</wp:posOffset>
                </wp:positionH>
                <wp:positionV relativeFrom="paragraph">
                  <wp:posOffset>97155</wp:posOffset>
                </wp:positionV>
                <wp:extent cx="718457" cy="402771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" cy="402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E9EE7" w14:textId="77777777" w:rsidR="00E84267" w:rsidRPr="00935901" w:rsidRDefault="00E84267" w:rsidP="00E8426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3590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IRLCA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67087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2.65pt;margin-top:7.65pt;width:56.55pt;height:31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" filled="f" stroked="f" strokeweight=".5pt">
                <v:textbox>
                  <w:txbxContent>
                    <w:p w14:paraId="118E9EE7" w14:textId="77777777" w:rsidR="00E84267" w:rsidRPr="00935901" w:rsidRDefault="00E84267" w:rsidP="00E84267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35901">
                        <w:rPr>
                          <w:color w:val="FFFFFF" w:themeColor="background1"/>
                          <w:sz w:val="32"/>
                          <w:szCs w:val="32"/>
                        </w:rPr>
                        <w:t>IRLCA</w:t>
                      </w:r>
                    </w:p>
                  </w:txbxContent>
                </v:textbox>
              </v:shape>
            </w:pict>
          </mc:Fallback>
        </mc:AlternateContent>
      </w:r>
      <w:r w:rsidR="00E8426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2282FC" wp14:editId="6C07FE45">
                <wp:simplePos x="0" y="0"/>
                <wp:positionH relativeFrom="column">
                  <wp:posOffset>-272143</wp:posOffset>
                </wp:positionH>
                <wp:positionV relativeFrom="paragraph">
                  <wp:posOffset>-239486</wp:posOffset>
                </wp:positionV>
                <wp:extent cx="587829" cy="95794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57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EF201" w14:textId="77777777" w:rsidR="00E84267" w:rsidRDefault="00E84267" w:rsidP="00E842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BD69B" wp14:editId="7484A3EA">
                                  <wp:extent cx="283028" cy="901923"/>
                                  <wp:effectExtent l="0" t="0" r="3175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925" cy="927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282FC" id="Text Box 49" o:spid="_x0000_s1027" type="#_x0000_t202" style="position:absolute;margin-left:-21.45pt;margin-top:-18.85pt;width:46.3pt;height:75.4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" filled="f" stroked="f" strokeweight=".5pt">
                <v:textbox>
                  <w:txbxContent>
                    <w:p w14:paraId="797EF201" w14:textId="77777777" w:rsidR="00E84267" w:rsidRDefault="00E84267" w:rsidP="00E84267">
                      <w:r>
                        <w:rPr>
                          <w:noProof/>
                        </w:rPr>
                        <w:drawing>
                          <wp:inline distT="0" distB="0" distL="0" distR="0" wp14:anchorId="0B9BD69B" wp14:editId="7484A3EA">
                            <wp:extent cx="283028" cy="901923"/>
                            <wp:effectExtent l="0" t="0" r="317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925" cy="927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BF218B8" w14:textId="0AD7F98C" w:rsidR="0087737C" w:rsidRDefault="0087737C" w:rsidP="0087737C">
      <w:pPr>
        <w:tabs>
          <w:tab w:val="left" w:pos="7037"/>
        </w:tabs>
      </w:pPr>
      <w:r>
        <w:tab/>
      </w:r>
    </w:p>
    <w:p w14:paraId="388A2BAF" w14:textId="77513A0B" w:rsidR="0087737C" w:rsidRDefault="00FC2560" w:rsidP="00877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9B29F85" wp14:editId="27A35AA0">
                <wp:simplePos x="0" y="0"/>
                <wp:positionH relativeFrom="margin">
                  <wp:posOffset>3810</wp:posOffset>
                </wp:positionH>
                <wp:positionV relativeFrom="paragraph">
                  <wp:posOffset>3223260</wp:posOffset>
                </wp:positionV>
                <wp:extent cx="4919980" cy="2701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270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13D46" w14:textId="6D1954A6" w:rsidR="00E84267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FUNCTIONAL</w:t>
                            </w:r>
                            <w:r w:rsidRPr="0053120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1301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REQUIREMENT S</w:t>
                            </w:r>
                            <w:r w:rsidRPr="0053120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PECIFICATION</w:t>
                            </w:r>
                          </w:p>
                          <w:p w14:paraId="21E8643F" w14:textId="77777777" w:rsidR="00E84267" w:rsidRDefault="00E84267" w:rsidP="00E842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6B5A991B" w14:textId="77777777" w:rsidR="00E84267" w:rsidRDefault="00E84267" w:rsidP="00E842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0DB080F2" w14:textId="3CE95004" w:rsidR="00E84267" w:rsidRDefault="00A70D43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application</w:t>
                            </w:r>
                            <w:r w:rsidR="00DE41B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}}</w:t>
                            </w:r>
                            <w:r w:rsidR="00DE343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documentT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}}</w:t>
                            </w:r>
                            <w:r w:rsidR="00DE343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74F7930" w14:textId="7C508C81" w:rsidR="00E84267" w:rsidRPr="004F28EF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F28E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(Document Reference: </w:t>
                            </w:r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documentI</w:t>
                            </w:r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</w:t>
                            </w:r>
                            <w:proofErr w:type="spellEnd"/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}}</w:t>
                            </w:r>
                            <w:r w:rsidRPr="004F28E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EE905E5" w14:textId="77777777" w:rsidR="00E84267" w:rsidRPr="00631503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29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.3pt;margin-top:253.8pt;width:387.4pt;height:212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" filled="f" stroked="f">
                <v:textbox>
                  <w:txbxContent>
                    <w:p w14:paraId="1F913D46" w14:textId="6D1954A6" w:rsidR="00E84267" w:rsidRDefault="00E84267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FUNCTIONAL</w:t>
                      </w:r>
                      <w:r w:rsidRPr="0053120B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01301B">
                        <w:rPr>
                          <w:color w:val="FFFFFF" w:themeColor="background1"/>
                          <w:sz w:val="48"/>
                          <w:szCs w:val="48"/>
                        </w:rPr>
                        <w:t>REQUIREMENT S</w:t>
                      </w:r>
                      <w:r w:rsidRPr="0053120B">
                        <w:rPr>
                          <w:color w:val="FFFFFF" w:themeColor="background1"/>
                          <w:sz w:val="48"/>
                          <w:szCs w:val="48"/>
                        </w:rPr>
                        <w:t>PECIFICATION</w:t>
                      </w:r>
                    </w:p>
                    <w:p w14:paraId="21E8643F" w14:textId="77777777" w:rsidR="00E84267" w:rsidRDefault="00E84267" w:rsidP="00E8426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6B5A991B" w14:textId="77777777" w:rsidR="00E84267" w:rsidRDefault="00E84267" w:rsidP="00E8426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0DB080F2" w14:textId="3CE95004" w:rsidR="00E84267" w:rsidRDefault="00A70D43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{{</w:t>
                      </w:r>
                      <w:proofErr w:type="spellStart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application</w:t>
                      </w:r>
                      <w:r w:rsidR="00DE41B2">
                        <w:rPr>
                          <w:color w:val="FFFFFF" w:themeColor="background1"/>
                          <w:sz w:val="48"/>
                          <w:szCs w:val="48"/>
                        </w:rPr>
                        <w:t>Name</w:t>
                      </w:r>
                      <w:proofErr w:type="spellEnd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}}</w:t>
                      </w:r>
                      <w:r w:rsidR="00DE343A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48"/>
                          <w:szCs w:val="48"/>
                        </w:rPr>
                        <w:t>documentT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itle</w:t>
                      </w:r>
                      <w:proofErr w:type="spellEnd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}}</w:t>
                      </w:r>
                      <w:r w:rsidR="00DE343A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74F7930" w14:textId="7C508C81" w:rsidR="00E84267" w:rsidRPr="004F28EF" w:rsidRDefault="00E84267" w:rsidP="00E84267">
                      <w:pPr>
                        <w:jc w:val="right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4F28EF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(Document Reference: </w:t>
                      </w:r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22"/>
                          <w:szCs w:val="22"/>
                        </w:rPr>
                        <w:t>documentI</w:t>
                      </w:r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d</w:t>
                      </w:r>
                      <w:proofErr w:type="spellEnd"/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}}</w:t>
                      </w:r>
                      <w:r w:rsidRPr="004F28EF">
                        <w:rPr>
                          <w:color w:val="FFFFFF" w:themeColor="background1"/>
                          <w:sz w:val="22"/>
                          <w:szCs w:val="22"/>
                        </w:rPr>
                        <w:t>)</w:t>
                      </w:r>
                    </w:p>
                    <w:p w14:paraId="4EE905E5" w14:textId="77777777" w:rsidR="00E84267" w:rsidRPr="00631503" w:rsidRDefault="00E84267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FBF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02548C24" wp14:editId="692F2FD2">
                <wp:simplePos x="0" y="0"/>
                <wp:positionH relativeFrom="page">
                  <wp:posOffset>5805170</wp:posOffset>
                </wp:positionH>
                <wp:positionV relativeFrom="paragraph">
                  <wp:posOffset>4103577</wp:posOffset>
                </wp:positionV>
                <wp:extent cx="1495425" cy="53149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2345" w14:textId="2A68001F" w:rsidR="00E84267" w:rsidRPr="00315644" w:rsidRDefault="00A70D43" w:rsidP="00E8426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documentTitle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8C24" id="_x0000_s1029" type="#_x0000_t202" style="position:absolute;margin-left:457.1pt;margin-top:323.1pt;width:117.75pt;height:41.8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" filled="f" stroked="f">
                <v:textbox>
                  <w:txbxContent>
                    <w:p w14:paraId="26B92345" w14:textId="2A68001F" w:rsidR="00E84267" w:rsidRPr="00315644" w:rsidRDefault="00A70D43" w:rsidP="00E8426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28"/>
                          <w:szCs w:val="28"/>
                        </w:rPr>
                        <w:t>documentTitle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D23431" w14:textId="29D3AC6A" w:rsidR="00E84267" w:rsidRDefault="00E84267" w:rsidP="00E84267">
      <w:pPr>
        <w:sectPr w:rsidR="00E84267" w:rsidSect="005B1E4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0" w:h="16840"/>
          <w:pgMar w:top="720" w:right="720" w:bottom="720" w:left="720" w:header="2" w:footer="708" w:gutter="0"/>
          <w:cols w:space="708"/>
          <w:titlePg/>
          <w:docGrid w:linePitch="360"/>
        </w:sectPr>
      </w:pPr>
    </w:p>
    <w:p w14:paraId="5189E06C" w14:textId="77777777" w:rsidR="00115071" w:rsidRDefault="00115071">
      <w:bookmarkStart w:id="0" w:name="_Toc74923142"/>
      <w:bookmarkStart w:id="1" w:name="_Toc74924769"/>
      <w:bookmarkStart w:id="2" w:name="_Toc74926222"/>
      <w:bookmarkStart w:id="3" w:name="_Toc74923143"/>
      <w:bookmarkStart w:id="4" w:name="_Toc74924770"/>
      <w:bookmarkStart w:id="5" w:name="_Toc74926223"/>
      <w:bookmarkEnd w:id="0"/>
      <w:bookmarkEnd w:id="1"/>
      <w:bookmarkEnd w:id="2"/>
      <w:bookmarkEnd w:id="3"/>
      <w:bookmarkEnd w:id="4"/>
      <w:bookmarkEnd w:id="5"/>
    </w:p>
    <w:p w14:paraId="4CFE708E" w14:textId="31735D50" w:rsidR="00BB2299" w:rsidRDefault="00BB2299" w:rsidP="0028010C"/>
    <w:p w14:paraId="66B46605" w14:textId="2A2E579C" w:rsidR="00C32311" w:rsidRDefault="00AB4EB3" w:rsidP="00AB4EB3">
      <w:pPr>
        <w:jc w:val="center"/>
      </w:pPr>
      <w:proofErr w:type="gramStart"/>
      <w:r>
        <w:t>{ insert</w:t>
      </w:r>
      <w:proofErr w:type="gramEnd"/>
      <w:r>
        <w:t xml:space="preserve"> table of contents here}</w:t>
      </w:r>
    </w:p>
    <w:p w14:paraId="4EE3B72A" w14:textId="77777777" w:rsidR="00AB4EB3" w:rsidRPr="00AB4EB3" w:rsidRDefault="00AB4EB3" w:rsidP="00AB4EB3"/>
    <w:sectPr w:rsidR="00AB4EB3" w:rsidRPr="00AB4EB3" w:rsidSect="00E62EB3">
      <w:headerReference w:type="default" r:id="rId18"/>
      <w:footerReference w:type="default" r:id="rId19"/>
      <w:pgSz w:w="11906" w:h="16838"/>
      <w:pgMar w:top="1579" w:right="720" w:bottom="144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6827" w14:textId="77777777" w:rsidR="00044B40" w:rsidRDefault="00044B40" w:rsidP="00067414">
      <w:r>
        <w:separator/>
      </w:r>
    </w:p>
  </w:endnote>
  <w:endnote w:type="continuationSeparator" w:id="0">
    <w:p w14:paraId="38145351" w14:textId="77777777" w:rsidR="00044B40" w:rsidRDefault="00044B40" w:rsidP="00067414">
      <w:r>
        <w:continuationSeparator/>
      </w:r>
    </w:p>
  </w:endnote>
  <w:endnote w:type="continuationNotice" w:id="1">
    <w:p w14:paraId="1EE996E5" w14:textId="77777777" w:rsidR="00044B40" w:rsidRDefault="00044B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55C0" w14:textId="77777777" w:rsidR="00E84267" w:rsidRPr="00164424" w:rsidRDefault="00E84267" w:rsidP="005B1E45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-640189123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2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NUMPAGES  \* Arabic  \* MERGEFORMAT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6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</w:sdtContent>
    </w:sdt>
  </w:p>
  <w:p w14:paraId="0DA897F8" w14:textId="77777777" w:rsidR="00E84267" w:rsidRPr="0058080F" w:rsidRDefault="00E84267" w:rsidP="005B1E45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2102217106"/>
      <w:docPartObj>
        <w:docPartGallery w:val="Page Numbers (Top of Page)"/>
        <w:docPartUnique/>
      </w:docPartObj>
    </w:sdtPr>
    <w:sdtEndPr/>
    <w:sdtContent>
      <w:p w14:paraId="3F8B0C52" w14:textId="77777777" w:rsidR="00E84267" w:rsidRPr="00164424" w:rsidRDefault="00E84267" w:rsidP="005B1E45">
        <w:pPr>
          <w:pStyle w:val="Footer"/>
          <w:jc w:val="right"/>
          <w:rPr>
            <w:rFonts w:cstheme="minorHAnsi"/>
            <w:b/>
            <w:bCs/>
            <w:sz w:val="20"/>
            <w:szCs w:val="20"/>
          </w:rPr>
        </w:pPr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2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NUMPAGES  \* Arabic  \* MERGEFORMAT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6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</w:p>
    </w:sdtContent>
  </w:sdt>
  <w:p w14:paraId="546475D0" w14:textId="77777777" w:rsidR="00E84267" w:rsidRPr="00F44847" w:rsidRDefault="00E84267" w:rsidP="005B1E45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77FC" w14:textId="77777777" w:rsidR="004A3B0D" w:rsidRPr="00164424" w:rsidRDefault="004A3B0D" w:rsidP="004A3B0D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1627503551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10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="004601F5" w:rsidRPr="00A432FD">
          <w:rPr>
            <w:rFonts w:cstheme="minorHAnsi"/>
            <w:b/>
            <w:sz w:val="20"/>
            <w:szCs w:val="20"/>
          </w:rPr>
          <w:fldChar w:fldCharType="begin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instrText xml:space="preserve"> NUMPAGES  \* Arabic  \* MERGEFORMAT </w:instrText>
        </w:r>
        <w:r w:rsidR="004601F5" w:rsidRPr="00A432FD">
          <w:rPr>
            <w:rFonts w:cstheme="minorHAnsi"/>
            <w:b/>
            <w:sz w:val="20"/>
            <w:szCs w:val="20"/>
          </w:rPr>
          <w:fldChar w:fldCharType="separate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t>6</w:t>
        </w:r>
        <w:r w:rsidR="004601F5" w:rsidRPr="00A432FD">
          <w:rPr>
            <w:rFonts w:cstheme="minorHAnsi"/>
            <w:b/>
            <w:sz w:val="20"/>
            <w:szCs w:val="20"/>
          </w:rPr>
          <w:fldChar w:fldCharType="end"/>
        </w:r>
      </w:sdtContent>
    </w:sdt>
  </w:p>
  <w:p w14:paraId="5A3D76BD" w14:textId="0CE9E06A" w:rsidR="004601F5" w:rsidRDefault="004A3B0D" w:rsidP="004A3B0D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1A38" w14:textId="77777777" w:rsidR="00044B40" w:rsidRDefault="00044B40" w:rsidP="00067414">
      <w:r>
        <w:separator/>
      </w:r>
    </w:p>
  </w:footnote>
  <w:footnote w:type="continuationSeparator" w:id="0">
    <w:p w14:paraId="5E468639" w14:textId="77777777" w:rsidR="00044B40" w:rsidRDefault="00044B40" w:rsidP="00067414">
      <w:r>
        <w:continuationSeparator/>
      </w:r>
    </w:p>
  </w:footnote>
  <w:footnote w:type="continuationNotice" w:id="1">
    <w:p w14:paraId="2FEC8C72" w14:textId="77777777" w:rsidR="00044B40" w:rsidRDefault="00044B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5117"/>
      <w:gridCol w:w="3130"/>
      <w:gridCol w:w="7076"/>
      <w:gridCol w:w="236"/>
    </w:tblGrid>
    <w:tr w:rsidR="001253A0" w14:paraId="4D320AB3" w14:textId="77777777" w:rsidTr="00E93C34">
      <w:trPr>
        <w:trHeight w:val="274"/>
      </w:trPr>
      <w:tc>
        <w:tcPr>
          <w:tcW w:w="1917" w:type="dxa"/>
          <w:shd w:val="clear" w:color="auto" w:fill="0C3C60"/>
          <w:vAlign w:val="center"/>
        </w:tcPr>
        <w:p w14:paraId="75B30460" w14:textId="77777777" w:rsidR="00E84267" w:rsidRPr="00B55362" w:rsidRDefault="00E84267" w:rsidP="005B1E45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5117" w:type="dxa"/>
          <w:shd w:val="clear" w:color="auto" w:fill="0C3C60"/>
          <w:vAlign w:val="center"/>
        </w:tcPr>
        <w:p w14:paraId="6FBBC850" w14:textId="77777777" w:rsidR="00E84267" w:rsidRPr="00B55362" w:rsidRDefault="00E84267" w:rsidP="005B1E45">
          <w:pPr>
            <w:rPr>
              <w:rFonts w:cstheme="minorHAnsi"/>
              <w:sz w:val="10"/>
              <w:szCs w:val="10"/>
            </w:rPr>
          </w:pPr>
        </w:p>
      </w:tc>
      <w:tc>
        <w:tcPr>
          <w:tcW w:w="10206" w:type="dxa"/>
          <w:gridSpan w:val="2"/>
          <w:shd w:val="clear" w:color="auto" w:fill="0C3C60"/>
          <w:vAlign w:val="bottom"/>
        </w:tcPr>
        <w:p w14:paraId="1200A591" w14:textId="77777777" w:rsidR="00E84267" w:rsidRPr="00B55362" w:rsidRDefault="00E84267" w:rsidP="005B1E45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3DDC72EF" w14:textId="77777777" w:rsidR="00E84267" w:rsidRDefault="00E84267" w:rsidP="005B1E45">
          <w:pPr>
            <w:rPr>
              <w:rFonts w:cstheme="minorHAnsi"/>
              <w:i/>
            </w:rPr>
          </w:pPr>
        </w:p>
      </w:tc>
    </w:tr>
    <w:tr w:rsidR="001253A0" w14:paraId="34512BD5" w14:textId="77777777" w:rsidTr="00E93C34">
      <w:trPr>
        <w:gridAfter w:val="1"/>
        <w:wAfter w:w="236" w:type="dxa"/>
        <w:trHeight w:val="419"/>
      </w:trPr>
      <w:tc>
        <w:tcPr>
          <w:tcW w:w="1917" w:type="dxa"/>
          <w:vMerge w:val="restart"/>
          <w:shd w:val="clear" w:color="auto" w:fill="0C3C60"/>
          <w:vAlign w:val="center"/>
        </w:tcPr>
        <w:p w14:paraId="13D140A2" w14:textId="77777777" w:rsidR="00E84267" w:rsidRDefault="00E84267" w:rsidP="005B1E45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305CFAD0" wp14:editId="7A0EB78E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17" w:type="dxa"/>
          <w:shd w:val="clear" w:color="auto" w:fill="0C3C60"/>
          <w:vAlign w:val="bottom"/>
        </w:tcPr>
        <w:p w14:paraId="5DA944E4" w14:textId="77777777" w:rsidR="00E84267" w:rsidRDefault="00E84267" w:rsidP="005B1E45">
          <w:pPr>
            <w:rPr>
              <w:rFonts w:ascii="Calibri" w:hAnsi="Calibri"/>
            </w:rPr>
          </w:pPr>
          <w:proofErr w:type="spellStart"/>
          <w:r>
            <w:rPr>
              <w:rFonts w:cstheme="minorHAnsi"/>
              <w:sz w:val="52"/>
            </w:rPr>
            <w:t>I</w:t>
          </w:r>
          <w:r w:rsidRPr="00A70820">
            <w:rPr>
              <w:rFonts w:cstheme="minorHAnsi"/>
              <w:sz w:val="52"/>
            </w:rPr>
            <w:t>rlca</w:t>
          </w:r>
          <w:proofErr w:type="spellEnd"/>
          <w:r w:rsidRPr="00A70820">
            <w:rPr>
              <w:rFonts w:cstheme="minorHAnsi"/>
              <w:sz w:val="52"/>
            </w:rPr>
            <w:t xml:space="preserve"> </w:t>
          </w:r>
          <w:r w:rsidRPr="00A70820">
            <w:rPr>
              <w:rFonts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3130" w:type="dxa"/>
          <w:shd w:val="clear" w:color="auto" w:fill="0C3C60"/>
          <w:vAlign w:val="bottom"/>
        </w:tcPr>
        <w:p w14:paraId="41C4C7F4" w14:textId="77777777" w:rsidR="00E84267" w:rsidRDefault="00E84267">
          <w:pPr>
            <w:jc w:val="right"/>
            <w:rPr>
              <w:rFonts w:ascii="Calibri" w:hAnsi="Calibri"/>
            </w:rPr>
          </w:pPr>
          <w:r>
            <w:rPr>
              <w:rFonts w:cstheme="minorHAnsi"/>
              <w:i/>
            </w:rPr>
            <w:t xml:space="preserve">        Document ID:</w:t>
          </w:r>
          <w:r w:rsidRPr="00A70820">
            <w:rPr>
              <w:rFonts w:cstheme="minorHAnsi"/>
              <w:i/>
            </w:rPr>
            <w:t xml:space="preserve"> Q</w:t>
          </w:r>
          <w:r>
            <w:rPr>
              <w:rFonts w:cstheme="minorHAnsi"/>
              <w:i/>
            </w:rPr>
            <w:t>S</w:t>
          </w:r>
          <w:r w:rsidRPr="00A70820">
            <w:rPr>
              <w:rFonts w:cstheme="minorHAnsi"/>
              <w:i/>
            </w:rPr>
            <w:t>000</w:t>
          </w:r>
          <w:r>
            <w:rPr>
              <w:rFonts w:cstheme="minorHAnsi"/>
              <w:i/>
            </w:rPr>
            <w:t xml:space="preserve">04 </w:t>
          </w:r>
          <w:r w:rsidRPr="00A70820">
            <w:rPr>
              <w:rFonts w:cstheme="minorHAnsi"/>
              <w:i/>
            </w:rPr>
            <w:t>Rev</w:t>
          </w:r>
          <w:r>
            <w:rPr>
              <w:rFonts w:cstheme="minorHAnsi"/>
              <w:i/>
            </w:rPr>
            <w:t xml:space="preserve"> 5.0</w:t>
          </w:r>
        </w:p>
      </w:tc>
      <w:tc>
        <w:tcPr>
          <w:tcW w:w="7076" w:type="dxa"/>
          <w:shd w:val="clear" w:color="auto" w:fill="0C3C60"/>
        </w:tcPr>
        <w:p w14:paraId="3537AF69" w14:textId="77777777" w:rsidR="00E84267" w:rsidRDefault="00E84267" w:rsidP="005B1E45">
          <w:pPr>
            <w:jc w:val="right"/>
            <w:rPr>
              <w:rFonts w:cstheme="minorHAnsi"/>
              <w:i/>
            </w:rPr>
          </w:pPr>
        </w:p>
      </w:tc>
    </w:tr>
    <w:tr w:rsidR="001253A0" w14:paraId="7D0DE4BE" w14:textId="77777777" w:rsidTr="00E93C34">
      <w:trPr>
        <w:gridAfter w:val="1"/>
        <w:wAfter w:w="236" w:type="dxa"/>
        <w:trHeight w:val="700"/>
      </w:trPr>
      <w:tc>
        <w:tcPr>
          <w:tcW w:w="1917" w:type="dxa"/>
          <w:vMerge/>
        </w:tcPr>
        <w:p w14:paraId="290B584E" w14:textId="77777777" w:rsidR="00E84267" w:rsidRDefault="00E84267" w:rsidP="005B1E45">
          <w:pPr>
            <w:rPr>
              <w:rFonts w:ascii="Calibri" w:hAnsi="Calibri"/>
            </w:rPr>
          </w:pPr>
        </w:p>
      </w:tc>
      <w:tc>
        <w:tcPr>
          <w:tcW w:w="511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33477E94" w14:textId="77777777" w:rsidR="00E84267" w:rsidRDefault="00E84267" w:rsidP="005B1E45">
          <w:pPr>
            <w:rPr>
              <w:rFonts w:ascii="Calibri" w:hAnsi="Calibri"/>
            </w:rPr>
          </w:pPr>
          <w:r>
            <w:rPr>
              <w:rFonts w:cstheme="minorHAnsi"/>
              <w:color w:val="B4C6E7" w:themeColor="accent1" w:themeTint="66"/>
              <w:sz w:val="22"/>
              <w:szCs w:val="22"/>
            </w:rPr>
            <w:t xml:space="preserve">Industry Response Schedule Feature - Functional Requirement Specification </w:t>
          </w:r>
        </w:p>
      </w:tc>
      <w:tc>
        <w:tcPr>
          <w:tcW w:w="3130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58CFD03A" w14:textId="77777777" w:rsidR="00E84267" w:rsidRDefault="00E84267" w:rsidP="005B1E45">
          <w:pPr>
            <w:jc w:val="right"/>
            <w:rPr>
              <w:rFonts w:ascii="Calibri" w:hAnsi="Calibri"/>
            </w:rPr>
          </w:pPr>
        </w:p>
      </w:tc>
      <w:tc>
        <w:tcPr>
          <w:tcW w:w="7076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37742074" w14:textId="77777777" w:rsidR="00E84267" w:rsidRPr="005D4B82" w:rsidRDefault="00E84267" w:rsidP="005B1E45">
          <w:pPr>
            <w:jc w:val="right"/>
            <w:rPr>
              <w:rFonts w:cstheme="minorHAnsi"/>
              <w:color w:val="B4C6E7" w:themeColor="accent1" w:themeTint="66"/>
            </w:rPr>
          </w:pPr>
        </w:p>
      </w:tc>
    </w:tr>
  </w:tbl>
  <w:p w14:paraId="190D4EBA" w14:textId="77777777" w:rsidR="00E84267" w:rsidRDefault="00E842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382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53"/>
      <w:gridCol w:w="5249"/>
      <w:gridCol w:w="3155"/>
      <w:gridCol w:w="7025"/>
    </w:tblGrid>
    <w:tr w:rsidR="00BD485E" w:rsidRPr="00B55362" w14:paraId="396D1D33" w14:textId="77777777" w:rsidTr="00E93C34">
      <w:trPr>
        <w:trHeight w:val="274"/>
      </w:trPr>
      <w:tc>
        <w:tcPr>
          <w:tcW w:w="1953" w:type="dxa"/>
          <w:shd w:val="clear" w:color="auto" w:fill="0C3C60"/>
          <w:vAlign w:val="center"/>
        </w:tcPr>
        <w:p w14:paraId="31132719" w14:textId="77777777" w:rsidR="00E84267" w:rsidRPr="00B55362" w:rsidRDefault="00E84267" w:rsidP="005B1E45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5249" w:type="dxa"/>
          <w:shd w:val="clear" w:color="auto" w:fill="0C3C60"/>
          <w:vAlign w:val="center"/>
        </w:tcPr>
        <w:p w14:paraId="46CFBBAE" w14:textId="77777777" w:rsidR="00E84267" w:rsidRPr="00B55362" w:rsidRDefault="00E84267" w:rsidP="005B1E45">
          <w:pPr>
            <w:rPr>
              <w:rFonts w:cstheme="minorHAnsi"/>
              <w:sz w:val="10"/>
              <w:szCs w:val="10"/>
            </w:rPr>
          </w:pPr>
        </w:p>
      </w:tc>
      <w:tc>
        <w:tcPr>
          <w:tcW w:w="10180" w:type="dxa"/>
          <w:gridSpan w:val="2"/>
          <w:shd w:val="clear" w:color="auto" w:fill="0C3C60"/>
          <w:vAlign w:val="bottom"/>
        </w:tcPr>
        <w:p w14:paraId="2A5FD4A2" w14:textId="77777777" w:rsidR="00E84267" w:rsidRPr="00B55362" w:rsidRDefault="00E84267" w:rsidP="005B1E45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</w:tr>
    <w:tr w:rsidR="001253A0" w14:paraId="47B4C64C" w14:textId="77777777" w:rsidTr="00E93C34">
      <w:trPr>
        <w:trHeight w:val="838"/>
      </w:trPr>
      <w:tc>
        <w:tcPr>
          <w:tcW w:w="1953" w:type="dxa"/>
          <w:vMerge w:val="restart"/>
          <w:shd w:val="clear" w:color="auto" w:fill="0C3C60"/>
          <w:vAlign w:val="center"/>
        </w:tcPr>
        <w:p w14:paraId="2A05F8E8" w14:textId="77777777" w:rsidR="00E84267" w:rsidRDefault="00E84267" w:rsidP="005B1E45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21A4B30E" wp14:editId="4675EC4A">
                <wp:simplePos x="0" y="0"/>
                <wp:positionH relativeFrom="column">
                  <wp:posOffset>617220</wp:posOffset>
                </wp:positionH>
                <wp:positionV relativeFrom="paragraph">
                  <wp:posOffset>83185</wp:posOffset>
                </wp:positionV>
                <wp:extent cx="175260" cy="5588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9" w:type="dxa"/>
          <w:shd w:val="clear" w:color="auto" w:fill="0C3C60"/>
          <w:vAlign w:val="bottom"/>
        </w:tcPr>
        <w:p w14:paraId="422AABC8" w14:textId="77777777" w:rsidR="00E84267" w:rsidRDefault="00E84267" w:rsidP="005B1E45">
          <w:pPr>
            <w:rPr>
              <w:rFonts w:ascii="Calibri" w:hAnsi="Calibri"/>
            </w:rPr>
          </w:pPr>
          <w:proofErr w:type="spellStart"/>
          <w:r>
            <w:rPr>
              <w:rFonts w:asciiTheme="minorHAnsi" w:hAnsiTheme="minorHAnsi" w:cstheme="minorHAnsi"/>
              <w:sz w:val="52"/>
            </w:rPr>
            <w:t>I</w:t>
          </w:r>
          <w:r w:rsidRPr="00A70820">
            <w:rPr>
              <w:rFonts w:asciiTheme="minorHAnsi" w:hAnsiTheme="minorHAnsi" w:cstheme="minorHAnsi"/>
              <w:sz w:val="52"/>
            </w:rPr>
            <w:t>rlca</w:t>
          </w:r>
          <w:proofErr w:type="spellEnd"/>
          <w:r w:rsidRPr="00A70820">
            <w:rPr>
              <w:rFonts w:asciiTheme="minorHAnsi" w:hAnsiTheme="minorHAnsi" w:cstheme="minorHAnsi"/>
              <w:sz w:val="52"/>
            </w:rPr>
            <w:t xml:space="preserve"> </w:t>
          </w:r>
          <w:r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3155" w:type="dxa"/>
          <w:shd w:val="clear" w:color="auto" w:fill="0C3C60"/>
          <w:vAlign w:val="bottom"/>
        </w:tcPr>
        <w:p w14:paraId="7A0CE6C7" w14:textId="77777777" w:rsidR="00E84267" w:rsidRDefault="00E84267">
          <w:pPr>
            <w:jc w:val="right"/>
            <w:rPr>
              <w:rFonts w:ascii="Calibri" w:hAnsi="Calibri"/>
            </w:rPr>
          </w:pPr>
          <w:r>
            <w:rPr>
              <w:rFonts w:asciiTheme="minorHAnsi" w:hAnsiTheme="minorHAnsi" w:cstheme="minorHAnsi"/>
              <w:i/>
            </w:rPr>
            <w:t xml:space="preserve">      Document ID:</w:t>
          </w:r>
          <w:r w:rsidRPr="00A70820">
            <w:rPr>
              <w:rFonts w:asciiTheme="minorHAnsi" w:hAnsiTheme="minorHAnsi" w:cstheme="minorHAnsi"/>
              <w:i/>
            </w:rPr>
            <w:t xml:space="preserve"> Q</w:t>
          </w:r>
          <w:r>
            <w:rPr>
              <w:rFonts w:asciiTheme="minorHAnsi" w:hAnsiTheme="minorHAnsi" w:cstheme="minorHAnsi"/>
              <w:i/>
            </w:rPr>
            <w:t>S</w:t>
          </w:r>
          <w:r w:rsidRPr="00A70820">
            <w:rPr>
              <w:rFonts w:asciiTheme="minorHAnsi" w:hAnsiTheme="minorHAnsi" w:cstheme="minorHAnsi"/>
              <w:i/>
            </w:rPr>
            <w:t>000</w:t>
          </w:r>
          <w:r>
            <w:rPr>
              <w:rFonts w:asciiTheme="minorHAnsi" w:hAnsiTheme="minorHAnsi" w:cstheme="minorHAnsi"/>
              <w:i/>
            </w:rPr>
            <w:t xml:space="preserve">04 </w:t>
          </w:r>
          <w:r w:rsidRPr="00A70820">
            <w:rPr>
              <w:rFonts w:asciiTheme="minorHAnsi" w:hAnsiTheme="minorHAnsi" w:cstheme="minorHAnsi"/>
              <w:i/>
            </w:rPr>
            <w:t>Rev</w:t>
          </w:r>
          <w:r>
            <w:rPr>
              <w:rFonts w:asciiTheme="minorHAnsi" w:hAnsiTheme="minorHAnsi" w:cstheme="minorHAnsi"/>
              <w:i/>
            </w:rPr>
            <w:t xml:space="preserve"> 5.0</w:t>
          </w:r>
        </w:p>
      </w:tc>
      <w:tc>
        <w:tcPr>
          <w:tcW w:w="7025" w:type="dxa"/>
          <w:shd w:val="clear" w:color="auto" w:fill="0C3C60"/>
        </w:tcPr>
        <w:p w14:paraId="5BFE594D" w14:textId="77777777" w:rsidR="00E84267" w:rsidRDefault="00E84267" w:rsidP="005B1E45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1253A0" w:rsidRPr="005D4B82" w14:paraId="3AF1429E" w14:textId="77777777" w:rsidTr="00E93C34">
      <w:trPr>
        <w:trHeight w:val="700"/>
      </w:trPr>
      <w:tc>
        <w:tcPr>
          <w:tcW w:w="1953" w:type="dxa"/>
          <w:vMerge/>
        </w:tcPr>
        <w:p w14:paraId="7D283DF4" w14:textId="77777777" w:rsidR="00E84267" w:rsidRDefault="00E84267" w:rsidP="005B1E45">
          <w:pPr>
            <w:rPr>
              <w:rFonts w:ascii="Calibri" w:hAnsi="Calibri"/>
            </w:rPr>
          </w:pPr>
        </w:p>
      </w:tc>
      <w:tc>
        <w:tcPr>
          <w:tcW w:w="5249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0BDDAC82" w14:textId="77777777" w:rsidR="00E84267" w:rsidRDefault="00E84267" w:rsidP="005B1E45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Industry Response Schedule Feature - Functional Requirement Specification </w:t>
          </w:r>
        </w:p>
      </w:tc>
      <w:tc>
        <w:tcPr>
          <w:tcW w:w="315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522FBC3C" w14:textId="77777777" w:rsidR="00E84267" w:rsidRDefault="00E84267" w:rsidP="005B1E45">
          <w:pPr>
            <w:jc w:val="right"/>
            <w:rPr>
              <w:rFonts w:ascii="Calibri" w:hAnsi="Calibri"/>
            </w:rPr>
          </w:pPr>
        </w:p>
      </w:tc>
      <w:tc>
        <w:tcPr>
          <w:tcW w:w="702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0C552ECE" w14:textId="77777777" w:rsidR="00E84267" w:rsidRPr="005D4B82" w:rsidRDefault="00E84267" w:rsidP="005B1E45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54958090" w14:textId="77777777" w:rsidR="00E84267" w:rsidRPr="00CD222D" w:rsidRDefault="00E84267" w:rsidP="005B1E45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C520" w14:textId="77777777" w:rsidR="00803363" w:rsidRDefault="00803363">
    <w:pPr>
      <w:pStyle w:val="Header"/>
    </w:pPr>
  </w:p>
  <w:p w14:paraId="0D7F7730" w14:textId="77777777" w:rsidR="008D2E86" w:rsidRDefault="008D2E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7385"/>
      <w:gridCol w:w="2977"/>
      <w:gridCol w:w="4961"/>
      <w:gridCol w:w="236"/>
    </w:tblGrid>
    <w:tr w:rsidR="00CC4DC5" w14:paraId="1DAEBF43" w14:textId="77777777" w:rsidTr="6F777DC0">
      <w:trPr>
        <w:trHeight w:val="298"/>
      </w:trPr>
      <w:tc>
        <w:tcPr>
          <w:tcW w:w="1917" w:type="dxa"/>
          <w:shd w:val="clear" w:color="auto" w:fill="0C3C60"/>
          <w:vAlign w:val="center"/>
        </w:tcPr>
        <w:p w14:paraId="09684553" w14:textId="77777777" w:rsidR="00963ADF" w:rsidRPr="00B55362" w:rsidRDefault="00963ADF" w:rsidP="00963ADF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7385" w:type="dxa"/>
          <w:shd w:val="clear" w:color="auto" w:fill="0C3C60"/>
          <w:vAlign w:val="center"/>
        </w:tcPr>
        <w:p w14:paraId="003848A3" w14:textId="77777777" w:rsidR="00963ADF" w:rsidRPr="00B55362" w:rsidRDefault="00963ADF" w:rsidP="00963ADF">
          <w:pPr>
            <w:rPr>
              <w:rFonts w:cstheme="minorHAnsi"/>
              <w:sz w:val="10"/>
              <w:szCs w:val="10"/>
            </w:rPr>
          </w:pPr>
        </w:p>
      </w:tc>
      <w:tc>
        <w:tcPr>
          <w:tcW w:w="7938" w:type="dxa"/>
          <w:gridSpan w:val="2"/>
          <w:shd w:val="clear" w:color="auto" w:fill="0C3C60"/>
          <w:vAlign w:val="bottom"/>
        </w:tcPr>
        <w:p w14:paraId="0A4753A2" w14:textId="77777777" w:rsidR="00963ADF" w:rsidRPr="00B55362" w:rsidRDefault="00963ADF" w:rsidP="00963ADF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6D602D17" w14:textId="77777777" w:rsidR="00963ADF" w:rsidRDefault="00963ADF" w:rsidP="00963ADF">
          <w:pPr>
            <w:rPr>
              <w:rFonts w:cstheme="minorHAnsi"/>
              <w:i/>
            </w:rPr>
          </w:pPr>
        </w:p>
      </w:tc>
    </w:tr>
    <w:tr w:rsidR="00CC4DC5" w14:paraId="39724DFA" w14:textId="77777777" w:rsidTr="009C2F33">
      <w:trPr>
        <w:gridAfter w:val="1"/>
        <w:wAfter w:w="236" w:type="dxa"/>
        <w:trHeight w:val="856"/>
      </w:trPr>
      <w:tc>
        <w:tcPr>
          <w:tcW w:w="1917" w:type="dxa"/>
          <w:vMerge w:val="restart"/>
          <w:shd w:val="clear" w:color="auto" w:fill="0C3C60"/>
          <w:vAlign w:val="center"/>
        </w:tcPr>
        <w:p w14:paraId="53EC37E5" w14:textId="77777777" w:rsidR="00963ADF" w:rsidRDefault="00963ADF" w:rsidP="00963ADF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D869197" wp14:editId="6E8C32C8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4" name="Picture 4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picture containing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5" w:type="dxa"/>
          <w:shd w:val="clear" w:color="auto" w:fill="0C3C60"/>
          <w:vAlign w:val="bottom"/>
        </w:tcPr>
        <w:p w14:paraId="28291BC4" w14:textId="77777777" w:rsidR="00963ADF" w:rsidRDefault="00963ADF" w:rsidP="00963ADF">
          <w:pPr>
            <w:rPr>
              <w:rFonts w:ascii="Calibri" w:hAnsi="Calibri"/>
            </w:rPr>
          </w:pPr>
          <w:proofErr w:type="spellStart"/>
          <w:r>
            <w:rPr>
              <w:rFonts w:asciiTheme="minorHAnsi" w:hAnsiTheme="minorHAnsi" w:cstheme="minorHAnsi"/>
              <w:sz w:val="52"/>
            </w:rPr>
            <w:t>I</w:t>
          </w:r>
          <w:r w:rsidRPr="00A70820">
            <w:rPr>
              <w:rFonts w:asciiTheme="minorHAnsi" w:hAnsiTheme="minorHAnsi" w:cstheme="minorHAnsi"/>
              <w:sz w:val="52"/>
            </w:rPr>
            <w:t>rlca</w:t>
          </w:r>
          <w:proofErr w:type="spellEnd"/>
          <w:r w:rsidRPr="00A70820">
            <w:rPr>
              <w:rFonts w:asciiTheme="minorHAnsi" w:hAnsiTheme="minorHAnsi" w:cstheme="minorHAnsi"/>
              <w:sz w:val="52"/>
            </w:rPr>
            <w:t xml:space="preserve"> </w:t>
          </w:r>
          <w:r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2977" w:type="dxa"/>
          <w:shd w:val="clear" w:color="auto" w:fill="0C3C60"/>
          <w:vAlign w:val="bottom"/>
        </w:tcPr>
        <w:p w14:paraId="4C1B044C" w14:textId="14BFE76D" w:rsidR="00963ADF" w:rsidRDefault="00963ADF" w:rsidP="00D5383D">
          <w:pPr>
            <w:ind w:left="-242"/>
            <w:jc w:val="center"/>
            <w:rPr>
              <w:rFonts w:ascii="Calibri" w:hAnsi="Calibri"/>
            </w:rPr>
          </w:pPr>
          <w:r>
            <w:rPr>
              <w:rFonts w:asciiTheme="minorHAnsi" w:hAnsiTheme="minorHAnsi" w:cstheme="minorHAnsi"/>
              <w:i/>
            </w:rPr>
            <w:t>Document ID:</w:t>
          </w:r>
          <w:r w:rsidRPr="00A70820">
            <w:rPr>
              <w:rFonts w:asciiTheme="minorHAnsi" w:hAnsiTheme="minorHAnsi" w:cstheme="minorHAnsi"/>
              <w:i/>
            </w:rPr>
            <w:t xml:space="preserve"> </w:t>
          </w:r>
          <w:r w:rsidR="00A70D43">
            <w:rPr>
              <w:rFonts w:asciiTheme="minorHAnsi" w:hAnsiTheme="minorHAnsi" w:cstheme="minorHAnsi"/>
              <w:i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i/>
            </w:rPr>
            <w:t>documentI</w:t>
          </w:r>
          <w:r w:rsidR="00A70D43">
            <w:rPr>
              <w:rFonts w:asciiTheme="minorHAnsi" w:hAnsiTheme="minorHAnsi" w:cstheme="minorHAnsi"/>
              <w:i/>
            </w:rPr>
            <w:t>d</w:t>
          </w:r>
          <w:proofErr w:type="spellEnd"/>
          <w:r w:rsidR="00A70D43">
            <w:rPr>
              <w:rFonts w:asciiTheme="minorHAnsi" w:hAnsiTheme="minorHAnsi" w:cstheme="minorHAnsi"/>
              <w:i/>
            </w:rPr>
            <w:t>}}</w:t>
          </w:r>
          <w:r w:rsidR="00F93230">
            <w:rPr>
              <w:rFonts w:asciiTheme="minorHAnsi" w:hAnsiTheme="minorHAnsi" w:cstheme="minorHAnsi"/>
              <w:i/>
            </w:rPr>
            <w:t xml:space="preserve"> </w:t>
          </w:r>
          <w:r w:rsidRPr="00A70820">
            <w:rPr>
              <w:rFonts w:asciiTheme="minorHAnsi" w:hAnsiTheme="minorHAnsi" w:cstheme="minorHAnsi"/>
              <w:i/>
            </w:rPr>
            <w:t>Rev</w:t>
          </w:r>
          <w:r w:rsidR="00A70D43">
            <w:rPr>
              <w:rFonts w:asciiTheme="minorHAnsi" w:hAnsiTheme="minorHAnsi" w:cstheme="minorHAnsi"/>
              <w:i/>
            </w:rPr>
            <w:t>.</w:t>
          </w:r>
          <w:r>
            <w:rPr>
              <w:rFonts w:asciiTheme="minorHAnsi" w:hAnsiTheme="minorHAnsi" w:cstheme="minorHAnsi"/>
              <w:i/>
            </w:rPr>
            <w:t xml:space="preserve"> </w:t>
          </w:r>
          <w:r w:rsidR="00A70D43">
            <w:rPr>
              <w:rFonts w:asciiTheme="minorHAnsi" w:hAnsiTheme="minorHAnsi" w:cstheme="minorHAnsi"/>
              <w:i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i/>
            </w:rPr>
            <w:t>documentR</w:t>
          </w:r>
          <w:r w:rsidR="00A70D43">
            <w:rPr>
              <w:rFonts w:asciiTheme="minorHAnsi" w:hAnsiTheme="minorHAnsi" w:cstheme="minorHAnsi"/>
              <w:i/>
            </w:rPr>
            <w:t>evision</w:t>
          </w:r>
          <w:proofErr w:type="spellEnd"/>
          <w:proofErr w:type="gramStart"/>
          <w:r w:rsidR="00A70D43">
            <w:rPr>
              <w:rFonts w:asciiTheme="minorHAnsi" w:hAnsiTheme="minorHAnsi" w:cstheme="minorHAnsi"/>
              <w:i/>
            </w:rPr>
            <w:t>}}</w:t>
          </w:r>
          <w:r w:rsidR="002D5EAA">
            <w:rPr>
              <w:rFonts w:asciiTheme="minorHAnsi" w:hAnsiTheme="minorHAnsi" w:cstheme="minorHAnsi"/>
              <w:i/>
            </w:rPr>
            <w:t xml:space="preserve">   </w:t>
          </w:r>
          <w:proofErr w:type="gramEnd"/>
          <w:r w:rsidR="002D5EAA">
            <w:rPr>
              <w:rFonts w:asciiTheme="minorHAnsi" w:hAnsiTheme="minorHAnsi" w:cstheme="minorHAnsi"/>
              <w:i/>
            </w:rPr>
            <w:t xml:space="preserve">   </w:t>
          </w:r>
        </w:p>
      </w:tc>
      <w:tc>
        <w:tcPr>
          <w:tcW w:w="4961" w:type="dxa"/>
          <w:shd w:val="clear" w:color="auto" w:fill="0C3C60"/>
        </w:tcPr>
        <w:p w14:paraId="4380A622" w14:textId="77777777" w:rsidR="00963ADF" w:rsidRDefault="00963ADF" w:rsidP="00963ADF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CC4DC5" w14:paraId="7D59DF0A" w14:textId="77777777" w:rsidTr="6F777DC0">
      <w:trPr>
        <w:gridAfter w:val="1"/>
        <w:wAfter w:w="236" w:type="dxa"/>
        <w:trHeight w:val="577"/>
      </w:trPr>
      <w:tc>
        <w:tcPr>
          <w:tcW w:w="1917" w:type="dxa"/>
          <w:vMerge/>
        </w:tcPr>
        <w:p w14:paraId="712651AD" w14:textId="77777777" w:rsidR="00963ADF" w:rsidRDefault="00963ADF" w:rsidP="00963ADF">
          <w:pPr>
            <w:rPr>
              <w:rFonts w:ascii="Calibri" w:hAnsi="Calibri"/>
            </w:rPr>
          </w:pPr>
        </w:p>
      </w:tc>
      <w:tc>
        <w:tcPr>
          <w:tcW w:w="738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66183C3A" w14:textId="6FFC101B" w:rsidR="00963ADF" w:rsidRDefault="00A70D43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applicationP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refix</w:t>
          </w:r>
          <w:proofErr w:type="spellEnd"/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}}</w:t>
          </w:r>
          <w:r w:rsidR="00F321E3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– </w:t>
          </w:r>
          <w:r w:rsidR="00720FC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FRS</w:t>
          </w:r>
          <w:r w:rsidR="00963ADF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  <w:r w:rsidR="00F321E3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– 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documentT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itle</w:t>
          </w:r>
          <w:proofErr w:type="spellEnd"/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}}</w:t>
          </w:r>
          <w:r w:rsidR="00CE34AC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  <w:r w:rsidR="00963ADF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</w:p>
      </w:tc>
      <w:tc>
        <w:tcPr>
          <w:tcW w:w="297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4ACB69F1" w14:textId="77777777" w:rsidR="00963ADF" w:rsidRDefault="00963ADF" w:rsidP="00963ADF">
          <w:pPr>
            <w:jc w:val="right"/>
            <w:rPr>
              <w:rFonts w:ascii="Calibri" w:hAnsi="Calibri"/>
            </w:rPr>
          </w:pPr>
        </w:p>
      </w:tc>
      <w:tc>
        <w:tcPr>
          <w:tcW w:w="4961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78AC1977" w14:textId="77777777" w:rsidR="00963ADF" w:rsidRPr="005D4B82" w:rsidRDefault="00963ADF" w:rsidP="00963ADF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1B4962FD" w14:textId="77777777" w:rsidR="00067414" w:rsidRPr="00963ADF" w:rsidRDefault="00067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44"/>
    <w:multiLevelType w:val="hybridMultilevel"/>
    <w:tmpl w:val="06065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5E1"/>
    <w:multiLevelType w:val="hybridMultilevel"/>
    <w:tmpl w:val="4BE8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240A"/>
    <w:multiLevelType w:val="hybridMultilevel"/>
    <w:tmpl w:val="B748C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013B"/>
    <w:multiLevelType w:val="multilevel"/>
    <w:tmpl w:val="C44E9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5D1644B"/>
    <w:multiLevelType w:val="hybridMultilevel"/>
    <w:tmpl w:val="A912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A0E8E"/>
    <w:multiLevelType w:val="hybridMultilevel"/>
    <w:tmpl w:val="401A7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25F81"/>
    <w:multiLevelType w:val="hybridMultilevel"/>
    <w:tmpl w:val="2670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81F10"/>
    <w:multiLevelType w:val="hybridMultilevel"/>
    <w:tmpl w:val="CE1A39D2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E43B0"/>
    <w:multiLevelType w:val="hybridMultilevel"/>
    <w:tmpl w:val="E8B272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9FF2C2D"/>
    <w:multiLevelType w:val="hybridMultilevel"/>
    <w:tmpl w:val="A17215A8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C259A"/>
    <w:multiLevelType w:val="hybridMultilevel"/>
    <w:tmpl w:val="739480D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E22"/>
    <w:multiLevelType w:val="hybridMultilevel"/>
    <w:tmpl w:val="0ED6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0505F"/>
    <w:multiLevelType w:val="hybridMultilevel"/>
    <w:tmpl w:val="9B080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C5704"/>
    <w:multiLevelType w:val="hybridMultilevel"/>
    <w:tmpl w:val="0286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52DEE"/>
    <w:multiLevelType w:val="hybridMultilevel"/>
    <w:tmpl w:val="89A4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3776"/>
    <w:multiLevelType w:val="hybridMultilevel"/>
    <w:tmpl w:val="0BA07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5036A6"/>
    <w:multiLevelType w:val="multilevel"/>
    <w:tmpl w:val="0778E3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44E2EA3"/>
    <w:multiLevelType w:val="hybridMultilevel"/>
    <w:tmpl w:val="8E4A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8B391C"/>
    <w:multiLevelType w:val="hybridMultilevel"/>
    <w:tmpl w:val="5130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2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0A366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7246708"/>
    <w:multiLevelType w:val="hybridMultilevel"/>
    <w:tmpl w:val="D57CA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265A73"/>
    <w:multiLevelType w:val="hybridMultilevel"/>
    <w:tmpl w:val="833CF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775D8E"/>
    <w:multiLevelType w:val="hybridMultilevel"/>
    <w:tmpl w:val="494C7C58"/>
    <w:lvl w:ilvl="0" w:tplc="F72A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370986"/>
    <w:multiLevelType w:val="hybridMultilevel"/>
    <w:tmpl w:val="1CBA8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E45E58"/>
    <w:multiLevelType w:val="hybridMultilevel"/>
    <w:tmpl w:val="52B8D51C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D806DD"/>
    <w:multiLevelType w:val="hybridMultilevel"/>
    <w:tmpl w:val="8F4A6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D66BE5"/>
    <w:multiLevelType w:val="hybridMultilevel"/>
    <w:tmpl w:val="D958A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170B0B"/>
    <w:multiLevelType w:val="hybridMultilevel"/>
    <w:tmpl w:val="B420D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8E3EF2"/>
    <w:multiLevelType w:val="multilevel"/>
    <w:tmpl w:val="2A58E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A9256D0"/>
    <w:multiLevelType w:val="hybridMultilevel"/>
    <w:tmpl w:val="DBBA2676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370637"/>
    <w:multiLevelType w:val="hybridMultilevel"/>
    <w:tmpl w:val="592C4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5F1E27"/>
    <w:multiLevelType w:val="hybridMultilevel"/>
    <w:tmpl w:val="CCBA9FA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F7C46"/>
    <w:multiLevelType w:val="hybridMultilevel"/>
    <w:tmpl w:val="9880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A3428A"/>
    <w:multiLevelType w:val="hybridMultilevel"/>
    <w:tmpl w:val="B81A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8113FE"/>
    <w:multiLevelType w:val="hybridMultilevel"/>
    <w:tmpl w:val="3270395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FA367B"/>
    <w:multiLevelType w:val="hybridMultilevel"/>
    <w:tmpl w:val="BAB4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426A17"/>
    <w:multiLevelType w:val="hybridMultilevel"/>
    <w:tmpl w:val="893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4C50CF"/>
    <w:multiLevelType w:val="hybridMultilevel"/>
    <w:tmpl w:val="B9A22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2724D0"/>
    <w:multiLevelType w:val="hybridMultilevel"/>
    <w:tmpl w:val="ECD66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387C19"/>
    <w:multiLevelType w:val="hybridMultilevel"/>
    <w:tmpl w:val="C5D4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C22BF7"/>
    <w:multiLevelType w:val="hybridMultilevel"/>
    <w:tmpl w:val="CE3C5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B2117A"/>
    <w:multiLevelType w:val="hybridMultilevel"/>
    <w:tmpl w:val="31A63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C577FC"/>
    <w:multiLevelType w:val="hybridMultilevel"/>
    <w:tmpl w:val="AA26E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025307"/>
    <w:multiLevelType w:val="hybridMultilevel"/>
    <w:tmpl w:val="0F14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9F7967"/>
    <w:multiLevelType w:val="hybridMultilevel"/>
    <w:tmpl w:val="6FAEC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D75601"/>
    <w:multiLevelType w:val="hybridMultilevel"/>
    <w:tmpl w:val="431A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010A5D"/>
    <w:multiLevelType w:val="hybridMultilevel"/>
    <w:tmpl w:val="A9F0FD9E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2F6E05"/>
    <w:multiLevelType w:val="multilevel"/>
    <w:tmpl w:val="2D0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48123F"/>
    <w:multiLevelType w:val="hybridMultilevel"/>
    <w:tmpl w:val="508A502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03227C"/>
    <w:multiLevelType w:val="hybridMultilevel"/>
    <w:tmpl w:val="14BA6D0C"/>
    <w:lvl w:ilvl="0" w:tplc="FDD0D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B07E16"/>
    <w:multiLevelType w:val="hybridMultilevel"/>
    <w:tmpl w:val="AA260E4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3A3E7C"/>
    <w:multiLevelType w:val="hybridMultilevel"/>
    <w:tmpl w:val="96FA790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1F08F0"/>
    <w:multiLevelType w:val="hybridMultilevel"/>
    <w:tmpl w:val="E63C2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5A6DC0"/>
    <w:multiLevelType w:val="hybridMultilevel"/>
    <w:tmpl w:val="B8A8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9821A0"/>
    <w:multiLevelType w:val="hybridMultilevel"/>
    <w:tmpl w:val="480A07D2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A6008E"/>
    <w:multiLevelType w:val="hybridMultilevel"/>
    <w:tmpl w:val="08946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850773"/>
    <w:multiLevelType w:val="hybridMultilevel"/>
    <w:tmpl w:val="0900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91A1FC8"/>
    <w:multiLevelType w:val="hybridMultilevel"/>
    <w:tmpl w:val="E228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295E11"/>
    <w:multiLevelType w:val="hybridMultilevel"/>
    <w:tmpl w:val="EBE40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D51DE1"/>
    <w:multiLevelType w:val="hybridMultilevel"/>
    <w:tmpl w:val="FD92560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687D0E"/>
    <w:multiLevelType w:val="hybridMultilevel"/>
    <w:tmpl w:val="C640F8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D5A45EC"/>
    <w:multiLevelType w:val="hybridMultilevel"/>
    <w:tmpl w:val="5DB2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BB7F7C"/>
    <w:multiLevelType w:val="hybridMultilevel"/>
    <w:tmpl w:val="FEF6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0227AD"/>
    <w:multiLevelType w:val="hybridMultilevel"/>
    <w:tmpl w:val="1B40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6A27CB"/>
    <w:multiLevelType w:val="hybridMultilevel"/>
    <w:tmpl w:val="AA2E5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7AB751B"/>
    <w:multiLevelType w:val="hybridMultilevel"/>
    <w:tmpl w:val="A36C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D0745E"/>
    <w:multiLevelType w:val="hybridMultilevel"/>
    <w:tmpl w:val="2E5CD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8E16EF8"/>
    <w:multiLevelType w:val="hybridMultilevel"/>
    <w:tmpl w:val="8B908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6E0D67"/>
    <w:multiLevelType w:val="hybridMultilevel"/>
    <w:tmpl w:val="B1BA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201316"/>
    <w:multiLevelType w:val="hybridMultilevel"/>
    <w:tmpl w:val="BE86C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2545E3"/>
    <w:multiLevelType w:val="hybridMultilevel"/>
    <w:tmpl w:val="C898E78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B95C38"/>
    <w:multiLevelType w:val="hybridMultilevel"/>
    <w:tmpl w:val="4E3243FA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401026"/>
    <w:multiLevelType w:val="hybridMultilevel"/>
    <w:tmpl w:val="72DE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7570E0"/>
    <w:multiLevelType w:val="hybridMultilevel"/>
    <w:tmpl w:val="18FAB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610947"/>
    <w:multiLevelType w:val="hybridMultilevel"/>
    <w:tmpl w:val="1EBC6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A932C3"/>
    <w:multiLevelType w:val="multilevel"/>
    <w:tmpl w:val="51E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995C85"/>
    <w:multiLevelType w:val="hybridMultilevel"/>
    <w:tmpl w:val="C3C2A168"/>
    <w:lvl w:ilvl="0" w:tplc="79229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686E37"/>
    <w:multiLevelType w:val="hybridMultilevel"/>
    <w:tmpl w:val="2076CF1E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2663CD"/>
    <w:multiLevelType w:val="hybridMultilevel"/>
    <w:tmpl w:val="03564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013241"/>
    <w:multiLevelType w:val="hybridMultilevel"/>
    <w:tmpl w:val="0C84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9302BF"/>
    <w:multiLevelType w:val="hybridMultilevel"/>
    <w:tmpl w:val="24B0C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41104F8"/>
    <w:multiLevelType w:val="hybridMultilevel"/>
    <w:tmpl w:val="347E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DC130E"/>
    <w:multiLevelType w:val="hybridMultilevel"/>
    <w:tmpl w:val="2F0C2A14"/>
    <w:lvl w:ilvl="0" w:tplc="513E2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2134FC"/>
    <w:multiLevelType w:val="hybridMultilevel"/>
    <w:tmpl w:val="BC06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89290B"/>
    <w:multiLevelType w:val="hybridMultilevel"/>
    <w:tmpl w:val="9636FADA"/>
    <w:lvl w:ilvl="0" w:tplc="05921DF0">
      <w:numFmt w:val="bullet"/>
      <w:lvlText w:val="•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5" w15:restartNumberingAfterBreak="0">
    <w:nsid w:val="7AFB4A69"/>
    <w:multiLevelType w:val="hybridMultilevel"/>
    <w:tmpl w:val="D45A0F9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7F5F34"/>
    <w:multiLevelType w:val="hybridMultilevel"/>
    <w:tmpl w:val="5604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525904"/>
    <w:multiLevelType w:val="hybridMultilevel"/>
    <w:tmpl w:val="6CCE9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E07623"/>
    <w:multiLevelType w:val="hybridMultilevel"/>
    <w:tmpl w:val="F020C5AE"/>
    <w:lvl w:ilvl="0" w:tplc="BF360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E13EF5"/>
    <w:multiLevelType w:val="hybridMultilevel"/>
    <w:tmpl w:val="DE82B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8"/>
  </w:num>
  <w:num w:numId="4">
    <w:abstractNumId w:val="27"/>
  </w:num>
  <w:num w:numId="5">
    <w:abstractNumId w:val="9"/>
  </w:num>
  <w:num w:numId="6">
    <w:abstractNumId w:val="46"/>
  </w:num>
  <w:num w:numId="7">
    <w:abstractNumId w:val="71"/>
  </w:num>
  <w:num w:numId="8">
    <w:abstractNumId w:val="65"/>
  </w:num>
  <w:num w:numId="9">
    <w:abstractNumId w:val="4"/>
  </w:num>
  <w:num w:numId="10">
    <w:abstractNumId w:val="83"/>
  </w:num>
  <w:num w:numId="11">
    <w:abstractNumId w:val="42"/>
  </w:num>
  <w:num w:numId="12">
    <w:abstractNumId w:val="54"/>
  </w:num>
  <w:num w:numId="13">
    <w:abstractNumId w:val="24"/>
  </w:num>
  <w:num w:numId="14">
    <w:abstractNumId w:val="2"/>
  </w:num>
  <w:num w:numId="15">
    <w:abstractNumId w:val="62"/>
  </w:num>
  <w:num w:numId="16">
    <w:abstractNumId w:val="36"/>
  </w:num>
  <w:num w:numId="17">
    <w:abstractNumId w:val="8"/>
  </w:num>
  <w:num w:numId="18">
    <w:abstractNumId w:val="35"/>
  </w:num>
  <w:num w:numId="19">
    <w:abstractNumId w:val="44"/>
  </w:num>
  <w:num w:numId="20">
    <w:abstractNumId w:val="18"/>
  </w:num>
  <w:num w:numId="21">
    <w:abstractNumId w:val="40"/>
  </w:num>
  <w:num w:numId="22">
    <w:abstractNumId w:val="6"/>
  </w:num>
  <w:num w:numId="23">
    <w:abstractNumId w:val="37"/>
  </w:num>
  <w:num w:numId="24">
    <w:abstractNumId w:val="13"/>
  </w:num>
  <w:num w:numId="25">
    <w:abstractNumId w:val="81"/>
  </w:num>
  <w:num w:numId="26">
    <w:abstractNumId w:val="74"/>
  </w:num>
  <w:num w:numId="27">
    <w:abstractNumId w:val="89"/>
  </w:num>
  <w:num w:numId="28">
    <w:abstractNumId w:val="43"/>
  </w:num>
  <w:num w:numId="29">
    <w:abstractNumId w:val="79"/>
  </w:num>
  <w:num w:numId="30">
    <w:abstractNumId w:val="67"/>
  </w:num>
  <w:num w:numId="31">
    <w:abstractNumId w:val="61"/>
  </w:num>
  <w:num w:numId="32">
    <w:abstractNumId w:val="45"/>
  </w:num>
  <w:num w:numId="33">
    <w:abstractNumId w:val="86"/>
  </w:num>
  <w:num w:numId="34">
    <w:abstractNumId w:val="17"/>
  </w:num>
  <w:num w:numId="35">
    <w:abstractNumId w:val="63"/>
  </w:num>
  <w:num w:numId="36">
    <w:abstractNumId w:val="55"/>
  </w:num>
  <w:num w:numId="37">
    <w:abstractNumId w:val="47"/>
  </w:num>
  <w:num w:numId="38">
    <w:abstractNumId w:val="28"/>
  </w:num>
  <w:num w:numId="39">
    <w:abstractNumId w:val="75"/>
  </w:num>
  <w:num w:numId="40">
    <w:abstractNumId w:val="3"/>
  </w:num>
  <w:num w:numId="41">
    <w:abstractNumId w:val="73"/>
  </w:num>
  <w:num w:numId="42">
    <w:abstractNumId w:val="57"/>
  </w:num>
  <w:num w:numId="43">
    <w:abstractNumId w:val="0"/>
  </w:num>
  <w:num w:numId="44">
    <w:abstractNumId w:val="15"/>
  </w:num>
  <w:num w:numId="45">
    <w:abstractNumId w:val="52"/>
  </w:num>
  <w:num w:numId="46">
    <w:abstractNumId w:val="33"/>
  </w:num>
  <w:num w:numId="47">
    <w:abstractNumId w:val="25"/>
  </w:num>
  <w:num w:numId="48">
    <w:abstractNumId w:val="41"/>
  </w:num>
  <w:num w:numId="49">
    <w:abstractNumId w:val="76"/>
  </w:num>
  <w:num w:numId="50">
    <w:abstractNumId w:val="69"/>
  </w:num>
  <w:num w:numId="51">
    <w:abstractNumId w:val="23"/>
  </w:num>
  <w:num w:numId="52">
    <w:abstractNumId w:val="22"/>
  </w:num>
  <w:num w:numId="53">
    <w:abstractNumId w:val="80"/>
  </w:num>
  <w:num w:numId="54">
    <w:abstractNumId w:val="56"/>
  </w:num>
  <w:num w:numId="55">
    <w:abstractNumId w:val="14"/>
  </w:num>
  <w:num w:numId="56">
    <w:abstractNumId w:val="88"/>
  </w:num>
  <w:num w:numId="57">
    <w:abstractNumId w:val="20"/>
  </w:num>
  <w:num w:numId="58">
    <w:abstractNumId w:val="82"/>
  </w:num>
  <w:num w:numId="59">
    <w:abstractNumId w:val="1"/>
  </w:num>
  <w:num w:numId="60">
    <w:abstractNumId w:val="49"/>
  </w:num>
  <w:num w:numId="61">
    <w:abstractNumId w:val="12"/>
  </w:num>
  <w:num w:numId="62">
    <w:abstractNumId w:val="68"/>
  </w:num>
  <w:num w:numId="63">
    <w:abstractNumId w:val="5"/>
  </w:num>
  <w:num w:numId="64">
    <w:abstractNumId w:val="21"/>
  </w:num>
  <w:num w:numId="65">
    <w:abstractNumId w:val="72"/>
  </w:num>
  <w:num w:numId="66">
    <w:abstractNumId w:val="38"/>
  </w:num>
  <w:num w:numId="67">
    <w:abstractNumId w:val="87"/>
  </w:num>
  <w:num w:numId="68">
    <w:abstractNumId w:val="53"/>
  </w:num>
  <w:num w:numId="69">
    <w:abstractNumId w:val="30"/>
  </w:num>
  <w:num w:numId="70">
    <w:abstractNumId w:val="64"/>
  </w:num>
  <w:num w:numId="71">
    <w:abstractNumId w:val="19"/>
  </w:num>
  <w:num w:numId="72">
    <w:abstractNumId w:val="39"/>
  </w:num>
  <w:num w:numId="73">
    <w:abstractNumId w:val="58"/>
  </w:num>
  <w:num w:numId="74">
    <w:abstractNumId w:val="29"/>
  </w:num>
  <w:num w:numId="75">
    <w:abstractNumId w:val="77"/>
  </w:num>
  <w:num w:numId="76">
    <w:abstractNumId w:val="59"/>
  </w:num>
  <w:num w:numId="77">
    <w:abstractNumId w:val="51"/>
  </w:num>
  <w:num w:numId="78">
    <w:abstractNumId w:val="34"/>
  </w:num>
  <w:num w:numId="79">
    <w:abstractNumId w:val="84"/>
  </w:num>
  <w:num w:numId="80">
    <w:abstractNumId w:val="10"/>
  </w:num>
  <w:num w:numId="81">
    <w:abstractNumId w:val="26"/>
  </w:num>
  <w:num w:numId="82">
    <w:abstractNumId w:val="31"/>
  </w:num>
  <w:num w:numId="83">
    <w:abstractNumId w:val="48"/>
  </w:num>
  <w:num w:numId="84">
    <w:abstractNumId w:val="50"/>
  </w:num>
  <w:num w:numId="85">
    <w:abstractNumId w:val="7"/>
  </w:num>
  <w:num w:numId="86">
    <w:abstractNumId w:val="85"/>
  </w:num>
  <w:num w:numId="87">
    <w:abstractNumId w:val="70"/>
  </w:num>
  <w:num w:numId="88">
    <w:abstractNumId w:val="60"/>
  </w:num>
  <w:num w:numId="89">
    <w:abstractNumId w:val="32"/>
  </w:num>
  <w:num w:numId="90">
    <w:abstractNumId w:val="6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0C"/>
    <w:rsid w:val="000010A9"/>
    <w:rsid w:val="00001FCA"/>
    <w:rsid w:val="00003984"/>
    <w:rsid w:val="0000455E"/>
    <w:rsid w:val="0000505D"/>
    <w:rsid w:val="00005895"/>
    <w:rsid w:val="00005FD5"/>
    <w:rsid w:val="000062B1"/>
    <w:rsid w:val="00007451"/>
    <w:rsid w:val="00010883"/>
    <w:rsid w:val="00011518"/>
    <w:rsid w:val="00012736"/>
    <w:rsid w:val="0001301B"/>
    <w:rsid w:val="0001379E"/>
    <w:rsid w:val="00013FE2"/>
    <w:rsid w:val="00014556"/>
    <w:rsid w:val="000156F2"/>
    <w:rsid w:val="0001571E"/>
    <w:rsid w:val="00015980"/>
    <w:rsid w:val="00015FBA"/>
    <w:rsid w:val="000164F0"/>
    <w:rsid w:val="00016AE7"/>
    <w:rsid w:val="000173F2"/>
    <w:rsid w:val="00017EB9"/>
    <w:rsid w:val="00020108"/>
    <w:rsid w:val="00020F41"/>
    <w:rsid w:val="000211EB"/>
    <w:rsid w:val="0002483E"/>
    <w:rsid w:val="00024893"/>
    <w:rsid w:val="00025D96"/>
    <w:rsid w:val="00025FEC"/>
    <w:rsid w:val="000263EE"/>
    <w:rsid w:val="0002767B"/>
    <w:rsid w:val="00027C67"/>
    <w:rsid w:val="0003027A"/>
    <w:rsid w:val="00031248"/>
    <w:rsid w:val="0003144C"/>
    <w:rsid w:val="00032F70"/>
    <w:rsid w:val="0003330B"/>
    <w:rsid w:val="00033A3D"/>
    <w:rsid w:val="000355B1"/>
    <w:rsid w:val="00035740"/>
    <w:rsid w:val="00035CFF"/>
    <w:rsid w:val="00035FFF"/>
    <w:rsid w:val="00036961"/>
    <w:rsid w:val="000407DA"/>
    <w:rsid w:val="00042CAC"/>
    <w:rsid w:val="00042E08"/>
    <w:rsid w:val="00042EE3"/>
    <w:rsid w:val="00043A12"/>
    <w:rsid w:val="0004422B"/>
    <w:rsid w:val="0004423C"/>
    <w:rsid w:val="0004474E"/>
    <w:rsid w:val="00044B40"/>
    <w:rsid w:val="00044B8A"/>
    <w:rsid w:val="00044C55"/>
    <w:rsid w:val="00044F39"/>
    <w:rsid w:val="00045D2A"/>
    <w:rsid w:val="00045D3A"/>
    <w:rsid w:val="00046431"/>
    <w:rsid w:val="00046CC0"/>
    <w:rsid w:val="00047886"/>
    <w:rsid w:val="00047CEF"/>
    <w:rsid w:val="00047F29"/>
    <w:rsid w:val="000518D7"/>
    <w:rsid w:val="00051B75"/>
    <w:rsid w:val="00052B0A"/>
    <w:rsid w:val="000532F8"/>
    <w:rsid w:val="000535EA"/>
    <w:rsid w:val="00053ED3"/>
    <w:rsid w:val="00053F22"/>
    <w:rsid w:val="000547AD"/>
    <w:rsid w:val="000555A7"/>
    <w:rsid w:val="000561D6"/>
    <w:rsid w:val="00056218"/>
    <w:rsid w:val="00057070"/>
    <w:rsid w:val="00057249"/>
    <w:rsid w:val="00057ABC"/>
    <w:rsid w:val="00060B57"/>
    <w:rsid w:val="00060CFC"/>
    <w:rsid w:val="0006111B"/>
    <w:rsid w:val="0006320B"/>
    <w:rsid w:val="0006412B"/>
    <w:rsid w:val="00064288"/>
    <w:rsid w:val="00064D9C"/>
    <w:rsid w:val="0006669A"/>
    <w:rsid w:val="00066B1E"/>
    <w:rsid w:val="00067414"/>
    <w:rsid w:val="000678E4"/>
    <w:rsid w:val="00067AC1"/>
    <w:rsid w:val="00067BD8"/>
    <w:rsid w:val="00070375"/>
    <w:rsid w:val="00071F91"/>
    <w:rsid w:val="00072254"/>
    <w:rsid w:val="0007276C"/>
    <w:rsid w:val="0007359A"/>
    <w:rsid w:val="00073638"/>
    <w:rsid w:val="00073761"/>
    <w:rsid w:val="00074A35"/>
    <w:rsid w:val="00074FC6"/>
    <w:rsid w:val="00075041"/>
    <w:rsid w:val="00076C9E"/>
    <w:rsid w:val="00076E02"/>
    <w:rsid w:val="00077D3F"/>
    <w:rsid w:val="0008127B"/>
    <w:rsid w:val="00081BB7"/>
    <w:rsid w:val="00081C4C"/>
    <w:rsid w:val="000824B7"/>
    <w:rsid w:val="00082769"/>
    <w:rsid w:val="00083E1B"/>
    <w:rsid w:val="00085465"/>
    <w:rsid w:val="00086887"/>
    <w:rsid w:val="00086F7D"/>
    <w:rsid w:val="00090452"/>
    <w:rsid w:val="000907C6"/>
    <w:rsid w:val="00090E2F"/>
    <w:rsid w:val="00091965"/>
    <w:rsid w:val="00091B09"/>
    <w:rsid w:val="000921B9"/>
    <w:rsid w:val="00093A94"/>
    <w:rsid w:val="000941EE"/>
    <w:rsid w:val="00094430"/>
    <w:rsid w:val="000947A3"/>
    <w:rsid w:val="0009493A"/>
    <w:rsid w:val="0009582D"/>
    <w:rsid w:val="00095C2A"/>
    <w:rsid w:val="00096C3A"/>
    <w:rsid w:val="00097193"/>
    <w:rsid w:val="000978BA"/>
    <w:rsid w:val="000A02A5"/>
    <w:rsid w:val="000A056F"/>
    <w:rsid w:val="000A0A46"/>
    <w:rsid w:val="000A1C92"/>
    <w:rsid w:val="000A2817"/>
    <w:rsid w:val="000A365A"/>
    <w:rsid w:val="000A3A5E"/>
    <w:rsid w:val="000A4785"/>
    <w:rsid w:val="000A511D"/>
    <w:rsid w:val="000A6724"/>
    <w:rsid w:val="000A68F6"/>
    <w:rsid w:val="000A7C0B"/>
    <w:rsid w:val="000B01D2"/>
    <w:rsid w:val="000B2450"/>
    <w:rsid w:val="000B2BBB"/>
    <w:rsid w:val="000B4118"/>
    <w:rsid w:val="000B4A7D"/>
    <w:rsid w:val="000B4EE8"/>
    <w:rsid w:val="000B615B"/>
    <w:rsid w:val="000B7C8C"/>
    <w:rsid w:val="000C0147"/>
    <w:rsid w:val="000C0789"/>
    <w:rsid w:val="000C0DE5"/>
    <w:rsid w:val="000C169C"/>
    <w:rsid w:val="000C1ABB"/>
    <w:rsid w:val="000C1B08"/>
    <w:rsid w:val="000C3825"/>
    <w:rsid w:val="000C5A82"/>
    <w:rsid w:val="000C70AC"/>
    <w:rsid w:val="000C70F7"/>
    <w:rsid w:val="000C7CC3"/>
    <w:rsid w:val="000D05E5"/>
    <w:rsid w:val="000D0B10"/>
    <w:rsid w:val="000D153A"/>
    <w:rsid w:val="000D197E"/>
    <w:rsid w:val="000D419C"/>
    <w:rsid w:val="000D4F61"/>
    <w:rsid w:val="000D548C"/>
    <w:rsid w:val="000D680E"/>
    <w:rsid w:val="000D73F5"/>
    <w:rsid w:val="000D7F22"/>
    <w:rsid w:val="000E0D9D"/>
    <w:rsid w:val="000E2C18"/>
    <w:rsid w:val="000E36A7"/>
    <w:rsid w:val="000E37DA"/>
    <w:rsid w:val="000E38F3"/>
    <w:rsid w:val="000E3C5B"/>
    <w:rsid w:val="000E41C4"/>
    <w:rsid w:val="000E53DA"/>
    <w:rsid w:val="000E7038"/>
    <w:rsid w:val="000E749C"/>
    <w:rsid w:val="000E74AA"/>
    <w:rsid w:val="000E76E7"/>
    <w:rsid w:val="000E7C89"/>
    <w:rsid w:val="000E7FA2"/>
    <w:rsid w:val="000F000D"/>
    <w:rsid w:val="000F0771"/>
    <w:rsid w:val="000F0E2D"/>
    <w:rsid w:val="000F2339"/>
    <w:rsid w:val="000F233D"/>
    <w:rsid w:val="000F2DD0"/>
    <w:rsid w:val="000F3C60"/>
    <w:rsid w:val="000F3D46"/>
    <w:rsid w:val="000F492D"/>
    <w:rsid w:val="000F499D"/>
    <w:rsid w:val="000F58DC"/>
    <w:rsid w:val="000F6227"/>
    <w:rsid w:val="000F63B5"/>
    <w:rsid w:val="000F6E2F"/>
    <w:rsid w:val="00100022"/>
    <w:rsid w:val="00100899"/>
    <w:rsid w:val="00101ED1"/>
    <w:rsid w:val="00102977"/>
    <w:rsid w:val="00103593"/>
    <w:rsid w:val="00103C4C"/>
    <w:rsid w:val="00105376"/>
    <w:rsid w:val="00106603"/>
    <w:rsid w:val="0010709D"/>
    <w:rsid w:val="00107CE5"/>
    <w:rsid w:val="001104B5"/>
    <w:rsid w:val="0011059E"/>
    <w:rsid w:val="00110ED6"/>
    <w:rsid w:val="00111068"/>
    <w:rsid w:val="0011129B"/>
    <w:rsid w:val="00112290"/>
    <w:rsid w:val="00112955"/>
    <w:rsid w:val="00112A68"/>
    <w:rsid w:val="00112BF8"/>
    <w:rsid w:val="00114699"/>
    <w:rsid w:val="00115071"/>
    <w:rsid w:val="001150EE"/>
    <w:rsid w:val="00115519"/>
    <w:rsid w:val="00115832"/>
    <w:rsid w:val="001166D3"/>
    <w:rsid w:val="00117340"/>
    <w:rsid w:val="001176FF"/>
    <w:rsid w:val="00117DB0"/>
    <w:rsid w:val="00117FA6"/>
    <w:rsid w:val="0012057D"/>
    <w:rsid w:val="00121345"/>
    <w:rsid w:val="00121DE5"/>
    <w:rsid w:val="00121FA0"/>
    <w:rsid w:val="00122910"/>
    <w:rsid w:val="001238A1"/>
    <w:rsid w:val="001253A0"/>
    <w:rsid w:val="00126133"/>
    <w:rsid w:val="001264D8"/>
    <w:rsid w:val="00126C36"/>
    <w:rsid w:val="00126C62"/>
    <w:rsid w:val="00126FC3"/>
    <w:rsid w:val="00127C01"/>
    <w:rsid w:val="00130DED"/>
    <w:rsid w:val="00131E31"/>
    <w:rsid w:val="00133D1D"/>
    <w:rsid w:val="00133D26"/>
    <w:rsid w:val="00133D29"/>
    <w:rsid w:val="00134094"/>
    <w:rsid w:val="0013447F"/>
    <w:rsid w:val="0013492D"/>
    <w:rsid w:val="00134B90"/>
    <w:rsid w:val="0013527C"/>
    <w:rsid w:val="001357E0"/>
    <w:rsid w:val="001368B5"/>
    <w:rsid w:val="001369D9"/>
    <w:rsid w:val="00137661"/>
    <w:rsid w:val="00140667"/>
    <w:rsid w:val="00140F69"/>
    <w:rsid w:val="00142B2B"/>
    <w:rsid w:val="00143D7B"/>
    <w:rsid w:val="0014432D"/>
    <w:rsid w:val="001451DB"/>
    <w:rsid w:val="00145323"/>
    <w:rsid w:val="00145C71"/>
    <w:rsid w:val="0014779A"/>
    <w:rsid w:val="00150708"/>
    <w:rsid w:val="0015260B"/>
    <w:rsid w:val="00153660"/>
    <w:rsid w:val="001546FC"/>
    <w:rsid w:val="00154908"/>
    <w:rsid w:val="00154C25"/>
    <w:rsid w:val="001555EC"/>
    <w:rsid w:val="00155CF0"/>
    <w:rsid w:val="001566B5"/>
    <w:rsid w:val="001573DF"/>
    <w:rsid w:val="001579D6"/>
    <w:rsid w:val="00157E43"/>
    <w:rsid w:val="00160F33"/>
    <w:rsid w:val="00161233"/>
    <w:rsid w:val="0016195C"/>
    <w:rsid w:val="00161C4D"/>
    <w:rsid w:val="0016206E"/>
    <w:rsid w:val="001620BA"/>
    <w:rsid w:val="001632B4"/>
    <w:rsid w:val="0016333E"/>
    <w:rsid w:val="001636B2"/>
    <w:rsid w:val="001644B9"/>
    <w:rsid w:val="00165BA0"/>
    <w:rsid w:val="00165E6B"/>
    <w:rsid w:val="001666DD"/>
    <w:rsid w:val="00167093"/>
    <w:rsid w:val="001675B5"/>
    <w:rsid w:val="001705BC"/>
    <w:rsid w:val="00171417"/>
    <w:rsid w:val="00171E21"/>
    <w:rsid w:val="00172135"/>
    <w:rsid w:val="0017274C"/>
    <w:rsid w:val="00172D36"/>
    <w:rsid w:val="0017375C"/>
    <w:rsid w:val="00174190"/>
    <w:rsid w:val="001756E1"/>
    <w:rsid w:val="001775B1"/>
    <w:rsid w:val="001833E1"/>
    <w:rsid w:val="00183824"/>
    <w:rsid w:val="00183D8C"/>
    <w:rsid w:val="001842B0"/>
    <w:rsid w:val="00184652"/>
    <w:rsid w:val="00185181"/>
    <w:rsid w:val="00185333"/>
    <w:rsid w:val="00185356"/>
    <w:rsid w:val="00185DF7"/>
    <w:rsid w:val="00186355"/>
    <w:rsid w:val="0018730F"/>
    <w:rsid w:val="00187C5C"/>
    <w:rsid w:val="001901C7"/>
    <w:rsid w:val="001905CC"/>
    <w:rsid w:val="001906D0"/>
    <w:rsid w:val="00192DC0"/>
    <w:rsid w:val="00193892"/>
    <w:rsid w:val="00193ACA"/>
    <w:rsid w:val="00193C33"/>
    <w:rsid w:val="00193D47"/>
    <w:rsid w:val="00193F74"/>
    <w:rsid w:val="001945A7"/>
    <w:rsid w:val="001954BB"/>
    <w:rsid w:val="0019579F"/>
    <w:rsid w:val="00195C34"/>
    <w:rsid w:val="00195C7C"/>
    <w:rsid w:val="001960C0"/>
    <w:rsid w:val="001978A8"/>
    <w:rsid w:val="001979CE"/>
    <w:rsid w:val="00197BEF"/>
    <w:rsid w:val="00197D7F"/>
    <w:rsid w:val="00197DF7"/>
    <w:rsid w:val="001A0891"/>
    <w:rsid w:val="001A09ED"/>
    <w:rsid w:val="001A1121"/>
    <w:rsid w:val="001A1291"/>
    <w:rsid w:val="001A1844"/>
    <w:rsid w:val="001A189A"/>
    <w:rsid w:val="001A4948"/>
    <w:rsid w:val="001A4CD0"/>
    <w:rsid w:val="001A51BE"/>
    <w:rsid w:val="001A7A63"/>
    <w:rsid w:val="001B0637"/>
    <w:rsid w:val="001B065F"/>
    <w:rsid w:val="001B0ED8"/>
    <w:rsid w:val="001B23D7"/>
    <w:rsid w:val="001B39CE"/>
    <w:rsid w:val="001B3D2E"/>
    <w:rsid w:val="001B3E8F"/>
    <w:rsid w:val="001B40F8"/>
    <w:rsid w:val="001B462B"/>
    <w:rsid w:val="001B4B44"/>
    <w:rsid w:val="001B6054"/>
    <w:rsid w:val="001B69B6"/>
    <w:rsid w:val="001B7252"/>
    <w:rsid w:val="001B7B1A"/>
    <w:rsid w:val="001C0176"/>
    <w:rsid w:val="001C1127"/>
    <w:rsid w:val="001C2A71"/>
    <w:rsid w:val="001C427F"/>
    <w:rsid w:val="001C4542"/>
    <w:rsid w:val="001C462D"/>
    <w:rsid w:val="001C5D2F"/>
    <w:rsid w:val="001C5D60"/>
    <w:rsid w:val="001C6ADC"/>
    <w:rsid w:val="001C77C7"/>
    <w:rsid w:val="001C7ABE"/>
    <w:rsid w:val="001C7EA4"/>
    <w:rsid w:val="001D17BF"/>
    <w:rsid w:val="001D3728"/>
    <w:rsid w:val="001D4A1E"/>
    <w:rsid w:val="001D4D72"/>
    <w:rsid w:val="001D4D7B"/>
    <w:rsid w:val="001D4F6C"/>
    <w:rsid w:val="001D508A"/>
    <w:rsid w:val="001D56D2"/>
    <w:rsid w:val="001D6ABC"/>
    <w:rsid w:val="001D770A"/>
    <w:rsid w:val="001D7B8F"/>
    <w:rsid w:val="001E07B8"/>
    <w:rsid w:val="001E0A80"/>
    <w:rsid w:val="001E221D"/>
    <w:rsid w:val="001E222F"/>
    <w:rsid w:val="001E2971"/>
    <w:rsid w:val="001E3046"/>
    <w:rsid w:val="001E314E"/>
    <w:rsid w:val="001E3BC5"/>
    <w:rsid w:val="001E455A"/>
    <w:rsid w:val="001E4FF4"/>
    <w:rsid w:val="001E511C"/>
    <w:rsid w:val="001E5639"/>
    <w:rsid w:val="001E5EDA"/>
    <w:rsid w:val="001E6EDE"/>
    <w:rsid w:val="001E7A5A"/>
    <w:rsid w:val="001E7FB7"/>
    <w:rsid w:val="001F1B7F"/>
    <w:rsid w:val="001F1BF0"/>
    <w:rsid w:val="001F2B6A"/>
    <w:rsid w:val="001F2B84"/>
    <w:rsid w:val="001F3B2B"/>
    <w:rsid w:val="001F4478"/>
    <w:rsid w:val="001F47D4"/>
    <w:rsid w:val="001F652A"/>
    <w:rsid w:val="001F74C4"/>
    <w:rsid w:val="0020005F"/>
    <w:rsid w:val="00200366"/>
    <w:rsid w:val="00201B37"/>
    <w:rsid w:val="002025A9"/>
    <w:rsid w:val="00202D8A"/>
    <w:rsid w:val="00202DDB"/>
    <w:rsid w:val="002031CE"/>
    <w:rsid w:val="002032C0"/>
    <w:rsid w:val="0020434E"/>
    <w:rsid w:val="0020555E"/>
    <w:rsid w:val="0020566D"/>
    <w:rsid w:val="00205ED3"/>
    <w:rsid w:val="00206F9B"/>
    <w:rsid w:val="00207510"/>
    <w:rsid w:val="002104D2"/>
    <w:rsid w:val="0021084E"/>
    <w:rsid w:val="002120A1"/>
    <w:rsid w:val="0021250C"/>
    <w:rsid w:val="00213BC2"/>
    <w:rsid w:val="002143CB"/>
    <w:rsid w:val="002174C7"/>
    <w:rsid w:val="00220674"/>
    <w:rsid w:val="002231F5"/>
    <w:rsid w:val="00224781"/>
    <w:rsid w:val="002260EA"/>
    <w:rsid w:val="002276F1"/>
    <w:rsid w:val="00227E99"/>
    <w:rsid w:val="0023074C"/>
    <w:rsid w:val="00231951"/>
    <w:rsid w:val="002327B5"/>
    <w:rsid w:val="00233437"/>
    <w:rsid w:val="0023512D"/>
    <w:rsid w:val="002355FF"/>
    <w:rsid w:val="00235C99"/>
    <w:rsid w:val="00235F08"/>
    <w:rsid w:val="00236EDA"/>
    <w:rsid w:val="0023702E"/>
    <w:rsid w:val="002371C5"/>
    <w:rsid w:val="0024029B"/>
    <w:rsid w:val="0024087C"/>
    <w:rsid w:val="00240A64"/>
    <w:rsid w:val="00241E90"/>
    <w:rsid w:val="00242B9B"/>
    <w:rsid w:val="00242EC7"/>
    <w:rsid w:val="00243BA9"/>
    <w:rsid w:val="00244644"/>
    <w:rsid w:val="00246B64"/>
    <w:rsid w:val="00247C39"/>
    <w:rsid w:val="002502FC"/>
    <w:rsid w:val="002508F5"/>
    <w:rsid w:val="002512D8"/>
    <w:rsid w:val="00251EEB"/>
    <w:rsid w:val="002521CE"/>
    <w:rsid w:val="00252E9D"/>
    <w:rsid w:val="00253EDE"/>
    <w:rsid w:val="00254BB5"/>
    <w:rsid w:val="00255730"/>
    <w:rsid w:val="0025700B"/>
    <w:rsid w:val="00257398"/>
    <w:rsid w:val="0025742D"/>
    <w:rsid w:val="0026085B"/>
    <w:rsid w:val="002622B0"/>
    <w:rsid w:val="00263DF0"/>
    <w:rsid w:val="00267648"/>
    <w:rsid w:val="002706E1"/>
    <w:rsid w:val="00270823"/>
    <w:rsid w:val="00271A30"/>
    <w:rsid w:val="00272C69"/>
    <w:rsid w:val="00273291"/>
    <w:rsid w:val="002732B6"/>
    <w:rsid w:val="00273827"/>
    <w:rsid w:val="0027423B"/>
    <w:rsid w:val="0027425E"/>
    <w:rsid w:val="002753BB"/>
    <w:rsid w:val="00275423"/>
    <w:rsid w:val="0028010C"/>
    <w:rsid w:val="00281053"/>
    <w:rsid w:val="002820EF"/>
    <w:rsid w:val="00282F02"/>
    <w:rsid w:val="002845D0"/>
    <w:rsid w:val="00285093"/>
    <w:rsid w:val="002862FA"/>
    <w:rsid w:val="0028636F"/>
    <w:rsid w:val="002864B5"/>
    <w:rsid w:val="0028660E"/>
    <w:rsid w:val="0028702C"/>
    <w:rsid w:val="002900E0"/>
    <w:rsid w:val="002907FE"/>
    <w:rsid w:val="0029122A"/>
    <w:rsid w:val="002920FB"/>
    <w:rsid w:val="00292671"/>
    <w:rsid w:val="002926BA"/>
    <w:rsid w:val="00293E90"/>
    <w:rsid w:val="00294805"/>
    <w:rsid w:val="002951E8"/>
    <w:rsid w:val="002963CA"/>
    <w:rsid w:val="00297A10"/>
    <w:rsid w:val="002A2283"/>
    <w:rsid w:val="002A3071"/>
    <w:rsid w:val="002A3829"/>
    <w:rsid w:val="002A3EBB"/>
    <w:rsid w:val="002A4F97"/>
    <w:rsid w:val="002A4F99"/>
    <w:rsid w:val="002A5BD5"/>
    <w:rsid w:val="002A6391"/>
    <w:rsid w:val="002A7A94"/>
    <w:rsid w:val="002B1108"/>
    <w:rsid w:val="002B180E"/>
    <w:rsid w:val="002B2305"/>
    <w:rsid w:val="002B3E0C"/>
    <w:rsid w:val="002B5961"/>
    <w:rsid w:val="002B5964"/>
    <w:rsid w:val="002B5DC7"/>
    <w:rsid w:val="002B5E08"/>
    <w:rsid w:val="002B66EB"/>
    <w:rsid w:val="002B6F65"/>
    <w:rsid w:val="002B7FFA"/>
    <w:rsid w:val="002C010E"/>
    <w:rsid w:val="002C095C"/>
    <w:rsid w:val="002C1CB9"/>
    <w:rsid w:val="002C1EBC"/>
    <w:rsid w:val="002C2F2E"/>
    <w:rsid w:val="002C3671"/>
    <w:rsid w:val="002C47B7"/>
    <w:rsid w:val="002C4B3E"/>
    <w:rsid w:val="002C4D1D"/>
    <w:rsid w:val="002C7028"/>
    <w:rsid w:val="002C71F8"/>
    <w:rsid w:val="002D106E"/>
    <w:rsid w:val="002D2F87"/>
    <w:rsid w:val="002D3B6B"/>
    <w:rsid w:val="002D40DF"/>
    <w:rsid w:val="002D48EF"/>
    <w:rsid w:val="002D4E1C"/>
    <w:rsid w:val="002D536A"/>
    <w:rsid w:val="002D5EAA"/>
    <w:rsid w:val="002E05FD"/>
    <w:rsid w:val="002E09FA"/>
    <w:rsid w:val="002E0D78"/>
    <w:rsid w:val="002E4746"/>
    <w:rsid w:val="002E578E"/>
    <w:rsid w:val="002E5BEF"/>
    <w:rsid w:val="002E69E3"/>
    <w:rsid w:val="002E6D50"/>
    <w:rsid w:val="002E78B1"/>
    <w:rsid w:val="002F1604"/>
    <w:rsid w:val="002F19DA"/>
    <w:rsid w:val="002F1DBF"/>
    <w:rsid w:val="002F24E2"/>
    <w:rsid w:val="002F4690"/>
    <w:rsid w:val="002F755E"/>
    <w:rsid w:val="002F7AE0"/>
    <w:rsid w:val="00301023"/>
    <w:rsid w:val="0030122A"/>
    <w:rsid w:val="0030167D"/>
    <w:rsid w:val="00302A54"/>
    <w:rsid w:val="00303391"/>
    <w:rsid w:val="0030542E"/>
    <w:rsid w:val="003067F2"/>
    <w:rsid w:val="00306C53"/>
    <w:rsid w:val="00307B89"/>
    <w:rsid w:val="003109F6"/>
    <w:rsid w:val="0031235B"/>
    <w:rsid w:val="00312692"/>
    <w:rsid w:val="0031646A"/>
    <w:rsid w:val="00316C8B"/>
    <w:rsid w:val="00317E6C"/>
    <w:rsid w:val="00320D13"/>
    <w:rsid w:val="00320F19"/>
    <w:rsid w:val="0032240F"/>
    <w:rsid w:val="003229A0"/>
    <w:rsid w:val="00323244"/>
    <w:rsid w:val="00323CBA"/>
    <w:rsid w:val="00325000"/>
    <w:rsid w:val="00325026"/>
    <w:rsid w:val="00325A92"/>
    <w:rsid w:val="00326550"/>
    <w:rsid w:val="003265F4"/>
    <w:rsid w:val="003267DD"/>
    <w:rsid w:val="003272F4"/>
    <w:rsid w:val="00327648"/>
    <w:rsid w:val="00327D41"/>
    <w:rsid w:val="003307EA"/>
    <w:rsid w:val="00330CE7"/>
    <w:rsid w:val="00332220"/>
    <w:rsid w:val="003324D1"/>
    <w:rsid w:val="00333322"/>
    <w:rsid w:val="003348C6"/>
    <w:rsid w:val="0033491A"/>
    <w:rsid w:val="00334A8F"/>
    <w:rsid w:val="0033584E"/>
    <w:rsid w:val="00337B82"/>
    <w:rsid w:val="00337C8C"/>
    <w:rsid w:val="00340563"/>
    <w:rsid w:val="00341F3D"/>
    <w:rsid w:val="003430FC"/>
    <w:rsid w:val="003458C8"/>
    <w:rsid w:val="0034614D"/>
    <w:rsid w:val="003462E0"/>
    <w:rsid w:val="0034681A"/>
    <w:rsid w:val="00347637"/>
    <w:rsid w:val="00347D23"/>
    <w:rsid w:val="003510EB"/>
    <w:rsid w:val="003512C5"/>
    <w:rsid w:val="0035180C"/>
    <w:rsid w:val="00351B93"/>
    <w:rsid w:val="00351C30"/>
    <w:rsid w:val="003524FB"/>
    <w:rsid w:val="00353223"/>
    <w:rsid w:val="00353518"/>
    <w:rsid w:val="00354867"/>
    <w:rsid w:val="003557A2"/>
    <w:rsid w:val="003578E3"/>
    <w:rsid w:val="003610A1"/>
    <w:rsid w:val="00362E0D"/>
    <w:rsid w:val="003636EA"/>
    <w:rsid w:val="00363FC9"/>
    <w:rsid w:val="003640FA"/>
    <w:rsid w:val="0036717D"/>
    <w:rsid w:val="00367405"/>
    <w:rsid w:val="003679A2"/>
    <w:rsid w:val="00367A8A"/>
    <w:rsid w:val="0037085B"/>
    <w:rsid w:val="00370D59"/>
    <w:rsid w:val="00370ED5"/>
    <w:rsid w:val="003711B9"/>
    <w:rsid w:val="0037134C"/>
    <w:rsid w:val="00371964"/>
    <w:rsid w:val="003721F6"/>
    <w:rsid w:val="003722DD"/>
    <w:rsid w:val="00372ABD"/>
    <w:rsid w:val="00372C2B"/>
    <w:rsid w:val="00372E4C"/>
    <w:rsid w:val="00374FF2"/>
    <w:rsid w:val="003762C2"/>
    <w:rsid w:val="003768C7"/>
    <w:rsid w:val="00376D92"/>
    <w:rsid w:val="00377E98"/>
    <w:rsid w:val="00380984"/>
    <w:rsid w:val="003811EA"/>
    <w:rsid w:val="00381A7A"/>
    <w:rsid w:val="00381CEA"/>
    <w:rsid w:val="00381D2B"/>
    <w:rsid w:val="00381F88"/>
    <w:rsid w:val="00381FCA"/>
    <w:rsid w:val="003825EE"/>
    <w:rsid w:val="00382E07"/>
    <w:rsid w:val="00383447"/>
    <w:rsid w:val="00383E90"/>
    <w:rsid w:val="0038478D"/>
    <w:rsid w:val="003856AC"/>
    <w:rsid w:val="00385B1F"/>
    <w:rsid w:val="00386176"/>
    <w:rsid w:val="003861EA"/>
    <w:rsid w:val="0038737B"/>
    <w:rsid w:val="0038799C"/>
    <w:rsid w:val="003901AE"/>
    <w:rsid w:val="0039198D"/>
    <w:rsid w:val="00391B9A"/>
    <w:rsid w:val="00391D7D"/>
    <w:rsid w:val="00391E4D"/>
    <w:rsid w:val="00392BBB"/>
    <w:rsid w:val="00393D81"/>
    <w:rsid w:val="00393D82"/>
    <w:rsid w:val="00393F8D"/>
    <w:rsid w:val="00394128"/>
    <w:rsid w:val="00394EF1"/>
    <w:rsid w:val="00396B78"/>
    <w:rsid w:val="00397900"/>
    <w:rsid w:val="00397905"/>
    <w:rsid w:val="003A01F7"/>
    <w:rsid w:val="003A13E3"/>
    <w:rsid w:val="003A17B4"/>
    <w:rsid w:val="003A2A17"/>
    <w:rsid w:val="003A363C"/>
    <w:rsid w:val="003A36FC"/>
    <w:rsid w:val="003A3AEC"/>
    <w:rsid w:val="003A3C7F"/>
    <w:rsid w:val="003A4661"/>
    <w:rsid w:val="003A46A0"/>
    <w:rsid w:val="003A48C7"/>
    <w:rsid w:val="003A4E42"/>
    <w:rsid w:val="003A5E73"/>
    <w:rsid w:val="003A60A3"/>
    <w:rsid w:val="003A66BC"/>
    <w:rsid w:val="003A68A2"/>
    <w:rsid w:val="003B21FC"/>
    <w:rsid w:val="003B2359"/>
    <w:rsid w:val="003B2479"/>
    <w:rsid w:val="003B29B0"/>
    <w:rsid w:val="003B367A"/>
    <w:rsid w:val="003B3CAC"/>
    <w:rsid w:val="003B4171"/>
    <w:rsid w:val="003B58B6"/>
    <w:rsid w:val="003B60CF"/>
    <w:rsid w:val="003B61B7"/>
    <w:rsid w:val="003B6DD5"/>
    <w:rsid w:val="003B7793"/>
    <w:rsid w:val="003C023D"/>
    <w:rsid w:val="003C08D9"/>
    <w:rsid w:val="003C1014"/>
    <w:rsid w:val="003C1C6D"/>
    <w:rsid w:val="003C23A4"/>
    <w:rsid w:val="003C24AB"/>
    <w:rsid w:val="003C2909"/>
    <w:rsid w:val="003C367C"/>
    <w:rsid w:val="003C3D85"/>
    <w:rsid w:val="003C3FC5"/>
    <w:rsid w:val="003C622D"/>
    <w:rsid w:val="003C6EE0"/>
    <w:rsid w:val="003D034D"/>
    <w:rsid w:val="003D0470"/>
    <w:rsid w:val="003D0E52"/>
    <w:rsid w:val="003D0EA0"/>
    <w:rsid w:val="003D137C"/>
    <w:rsid w:val="003D4BF1"/>
    <w:rsid w:val="003D5171"/>
    <w:rsid w:val="003D71AC"/>
    <w:rsid w:val="003D7897"/>
    <w:rsid w:val="003E1A9A"/>
    <w:rsid w:val="003E26F6"/>
    <w:rsid w:val="003E2ADA"/>
    <w:rsid w:val="003E322F"/>
    <w:rsid w:val="003E36DE"/>
    <w:rsid w:val="003E3E6D"/>
    <w:rsid w:val="003E4543"/>
    <w:rsid w:val="003E47BE"/>
    <w:rsid w:val="003E4F34"/>
    <w:rsid w:val="003E6D28"/>
    <w:rsid w:val="003E6FAD"/>
    <w:rsid w:val="003F0279"/>
    <w:rsid w:val="003F0EC6"/>
    <w:rsid w:val="003F0F30"/>
    <w:rsid w:val="003F2270"/>
    <w:rsid w:val="003F324D"/>
    <w:rsid w:val="003F3CE7"/>
    <w:rsid w:val="003F4D15"/>
    <w:rsid w:val="003F56E5"/>
    <w:rsid w:val="003F631B"/>
    <w:rsid w:val="003F729D"/>
    <w:rsid w:val="003F7528"/>
    <w:rsid w:val="003F79B5"/>
    <w:rsid w:val="003F7DA4"/>
    <w:rsid w:val="004018E5"/>
    <w:rsid w:val="00401912"/>
    <w:rsid w:val="0040206A"/>
    <w:rsid w:val="00402109"/>
    <w:rsid w:val="0040266C"/>
    <w:rsid w:val="00402BF5"/>
    <w:rsid w:val="00402BFE"/>
    <w:rsid w:val="00402C54"/>
    <w:rsid w:val="00402D8F"/>
    <w:rsid w:val="00403F28"/>
    <w:rsid w:val="00404A90"/>
    <w:rsid w:val="00405017"/>
    <w:rsid w:val="00407682"/>
    <w:rsid w:val="004103FD"/>
    <w:rsid w:val="00410884"/>
    <w:rsid w:val="004113AE"/>
    <w:rsid w:val="00411929"/>
    <w:rsid w:val="00412991"/>
    <w:rsid w:val="00413838"/>
    <w:rsid w:val="004140AB"/>
    <w:rsid w:val="00414685"/>
    <w:rsid w:val="0041468B"/>
    <w:rsid w:val="004149D6"/>
    <w:rsid w:val="00414B1B"/>
    <w:rsid w:val="00420C9A"/>
    <w:rsid w:val="00420F9C"/>
    <w:rsid w:val="00421308"/>
    <w:rsid w:val="0042172B"/>
    <w:rsid w:val="004219BE"/>
    <w:rsid w:val="00421A0D"/>
    <w:rsid w:val="00421DF3"/>
    <w:rsid w:val="00422F61"/>
    <w:rsid w:val="004231B9"/>
    <w:rsid w:val="00423510"/>
    <w:rsid w:val="0042397E"/>
    <w:rsid w:val="004248DC"/>
    <w:rsid w:val="00425030"/>
    <w:rsid w:val="0042574E"/>
    <w:rsid w:val="004260F0"/>
    <w:rsid w:val="004271FD"/>
    <w:rsid w:val="00430B6F"/>
    <w:rsid w:val="004319DB"/>
    <w:rsid w:val="004323FF"/>
    <w:rsid w:val="004333A9"/>
    <w:rsid w:val="0043409A"/>
    <w:rsid w:val="0043429A"/>
    <w:rsid w:val="00434C77"/>
    <w:rsid w:val="00435A4B"/>
    <w:rsid w:val="0043609C"/>
    <w:rsid w:val="004361AB"/>
    <w:rsid w:val="0043691C"/>
    <w:rsid w:val="00437697"/>
    <w:rsid w:val="004376D3"/>
    <w:rsid w:val="004412D9"/>
    <w:rsid w:val="00441DD5"/>
    <w:rsid w:val="0044261D"/>
    <w:rsid w:val="004428B2"/>
    <w:rsid w:val="004429BD"/>
    <w:rsid w:val="00443163"/>
    <w:rsid w:val="0044375B"/>
    <w:rsid w:val="00443E3C"/>
    <w:rsid w:val="00444C40"/>
    <w:rsid w:val="00444D95"/>
    <w:rsid w:val="004456B4"/>
    <w:rsid w:val="00445953"/>
    <w:rsid w:val="0044617F"/>
    <w:rsid w:val="00446270"/>
    <w:rsid w:val="00446561"/>
    <w:rsid w:val="0044691A"/>
    <w:rsid w:val="004507B9"/>
    <w:rsid w:val="0045090B"/>
    <w:rsid w:val="00450984"/>
    <w:rsid w:val="00450D1A"/>
    <w:rsid w:val="0045100B"/>
    <w:rsid w:val="00452BDE"/>
    <w:rsid w:val="00453E77"/>
    <w:rsid w:val="0045415D"/>
    <w:rsid w:val="00455FC7"/>
    <w:rsid w:val="0045603C"/>
    <w:rsid w:val="004567BA"/>
    <w:rsid w:val="0045771B"/>
    <w:rsid w:val="004601F5"/>
    <w:rsid w:val="00460605"/>
    <w:rsid w:val="004619A3"/>
    <w:rsid w:val="00461EC8"/>
    <w:rsid w:val="00463494"/>
    <w:rsid w:val="004636AC"/>
    <w:rsid w:val="0046438A"/>
    <w:rsid w:val="00464EA1"/>
    <w:rsid w:val="004658E3"/>
    <w:rsid w:val="0046757C"/>
    <w:rsid w:val="0046760A"/>
    <w:rsid w:val="00467F97"/>
    <w:rsid w:val="00470163"/>
    <w:rsid w:val="004708BF"/>
    <w:rsid w:val="004730D0"/>
    <w:rsid w:val="0047402F"/>
    <w:rsid w:val="00474035"/>
    <w:rsid w:val="004753F0"/>
    <w:rsid w:val="004763B3"/>
    <w:rsid w:val="00477FCD"/>
    <w:rsid w:val="00480846"/>
    <w:rsid w:val="00481230"/>
    <w:rsid w:val="004823AA"/>
    <w:rsid w:val="00483413"/>
    <w:rsid w:val="004849FA"/>
    <w:rsid w:val="00484ACB"/>
    <w:rsid w:val="00485954"/>
    <w:rsid w:val="0048686A"/>
    <w:rsid w:val="00486A15"/>
    <w:rsid w:val="00487D1B"/>
    <w:rsid w:val="00490007"/>
    <w:rsid w:val="0049168E"/>
    <w:rsid w:val="004918D3"/>
    <w:rsid w:val="00492189"/>
    <w:rsid w:val="004925AE"/>
    <w:rsid w:val="00492C05"/>
    <w:rsid w:val="0049465A"/>
    <w:rsid w:val="00496866"/>
    <w:rsid w:val="00497FCC"/>
    <w:rsid w:val="004A15FE"/>
    <w:rsid w:val="004A1D81"/>
    <w:rsid w:val="004A2B51"/>
    <w:rsid w:val="004A330E"/>
    <w:rsid w:val="004A3B0D"/>
    <w:rsid w:val="004A4E5E"/>
    <w:rsid w:val="004A5DC7"/>
    <w:rsid w:val="004A5EBC"/>
    <w:rsid w:val="004A6B58"/>
    <w:rsid w:val="004A6F4D"/>
    <w:rsid w:val="004A7EF3"/>
    <w:rsid w:val="004B00EB"/>
    <w:rsid w:val="004B08C1"/>
    <w:rsid w:val="004B3781"/>
    <w:rsid w:val="004B3DE9"/>
    <w:rsid w:val="004B3EEE"/>
    <w:rsid w:val="004B41DA"/>
    <w:rsid w:val="004B567C"/>
    <w:rsid w:val="004B6063"/>
    <w:rsid w:val="004B621E"/>
    <w:rsid w:val="004B64A9"/>
    <w:rsid w:val="004B6BD5"/>
    <w:rsid w:val="004B6DBD"/>
    <w:rsid w:val="004B6DEA"/>
    <w:rsid w:val="004B6EFC"/>
    <w:rsid w:val="004B705C"/>
    <w:rsid w:val="004B75DD"/>
    <w:rsid w:val="004B7A83"/>
    <w:rsid w:val="004C0690"/>
    <w:rsid w:val="004C0EB0"/>
    <w:rsid w:val="004C1116"/>
    <w:rsid w:val="004C1D5D"/>
    <w:rsid w:val="004C234F"/>
    <w:rsid w:val="004C2836"/>
    <w:rsid w:val="004C3955"/>
    <w:rsid w:val="004C4337"/>
    <w:rsid w:val="004C5D47"/>
    <w:rsid w:val="004C73A9"/>
    <w:rsid w:val="004D1A9A"/>
    <w:rsid w:val="004D2351"/>
    <w:rsid w:val="004D27AC"/>
    <w:rsid w:val="004D334F"/>
    <w:rsid w:val="004D4B3D"/>
    <w:rsid w:val="004D766D"/>
    <w:rsid w:val="004D7FAF"/>
    <w:rsid w:val="004E066E"/>
    <w:rsid w:val="004E06AE"/>
    <w:rsid w:val="004E0C9B"/>
    <w:rsid w:val="004E1365"/>
    <w:rsid w:val="004E3BD9"/>
    <w:rsid w:val="004E3D33"/>
    <w:rsid w:val="004E4340"/>
    <w:rsid w:val="004E439A"/>
    <w:rsid w:val="004E4516"/>
    <w:rsid w:val="004E4B7F"/>
    <w:rsid w:val="004E511E"/>
    <w:rsid w:val="004E6D7B"/>
    <w:rsid w:val="004E7930"/>
    <w:rsid w:val="004F0351"/>
    <w:rsid w:val="004F1F7A"/>
    <w:rsid w:val="004F2D06"/>
    <w:rsid w:val="004F2E6A"/>
    <w:rsid w:val="004F3219"/>
    <w:rsid w:val="004F5BAD"/>
    <w:rsid w:val="004F69D9"/>
    <w:rsid w:val="00500F3B"/>
    <w:rsid w:val="00501C47"/>
    <w:rsid w:val="00502320"/>
    <w:rsid w:val="005023A1"/>
    <w:rsid w:val="005023AE"/>
    <w:rsid w:val="00502633"/>
    <w:rsid w:val="00502AE6"/>
    <w:rsid w:val="0050301D"/>
    <w:rsid w:val="00503CAC"/>
    <w:rsid w:val="00504289"/>
    <w:rsid w:val="00504A51"/>
    <w:rsid w:val="00504C85"/>
    <w:rsid w:val="00505802"/>
    <w:rsid w:val="005059B6"/>
    <w:rsid w:val="0050630E"/>
    <w:rsid w:val="00506B40"/>
    <w:rsid w:val="00506E45"/>
    <w:rsid w:val="0050710D"/>
    <w:rsid w:val="00507223"/>
    <w:rsid w:val="00507B65"/>
    <w:rsid w:val="00507D8C"/>
    <w:rsid w:val="00510547"/>
    <w:rsid w:val="00510679"/>
    <w:rsid w:val="0051114C"/>
    <w:rsid w:val="00511B54"/>
    <w:rsid w:val="00512037"/>
    <w:rsid w:val="005125C2"/>
    <w:rsid w:val="00512ECA"/>
    <w:rsid w:val="0051335C"/>
    <w:rsid w:val="00513BB8"/>
    <w:rsid w:val="0051405D"/>
    <w:rsid w:val="00514424"/>
    <w:rsid w:val="00514DA0"/>
    <w:rsid w:val="005150A8"/>
    <w:rsid w:val="0051587B"/>
    <w:rsid w:val="00515D41"/>
    <w:rsid w:val="0051628F"/>
    <w:rsid w:val="00516BB4"/>
    <w:rsid w:val="00517DFA"/>
    <w:rsid w:val="00520157"/>
    <w:rsid w:val="00520231"/>
    <w:rsid w:val="00520418"/>
    <w:rsid w:val="00520610"/>
    <w:rsid w:val="00520700"/>
    <w:rsid w:val="0052174C"/>
    <w:rsid w:val="0052293E"/>
    <w:rsid w:val="00522E98"/>
    <w:rsid w:val="00523B2C"/>
    <w:rsid w:val="00525527"/>
    <w:rsid w:val="00525B9F"/>
    <w:rsid w:val="00525C0F"/>
    <w:rsid w:val="0052746E"/>
    <w:rsid w:val="005279F8"/>
    <w:rsid w:val="005300A7"/>
    <w:rsid w:val="00530723"/>
    <w:rsid w:val="00530AF4"/>
    <w:rsid w:val="00530CCD"/>
    <w:rsid w:val="00531105"/>
    <w:rsid w:val="00531AEE"/>
    <w:rsid w:val="00532988"/>
    <w:rsid w:val="00534C6B"/>
    <w:rsid w:val="005351A9"/>
    <w:rsid w:val="0053532A"/>
    <w:rsid w:val="005353AF"/>
    <w:rsid w:val="005354D6"/>
    <w:rsid w:val="00535F24"/>
    <w:rsid w:val="005365CD"/>
    <w:rsid w:val="00536CCB"/>
    <w:rsid w:val="005372BB"/>
    <w:rsid w:val="00537660"/>
    <w:rsid w:val="00537665"/>
    <w:rsid w:val="00537BCC"/>
    <w:rsid w:val="00540C15"/>
    <w:rsid w:val="00540CF8"/>
    <w:rsid w:val="00541A18"/>
    <w:rsid w:val="00541C5D"/>
    <w:rsid w:val="00541D50"/>
    <w:rsid w:val="00541F40"/>
    <w:rsid w:val="005423DE"/>
    <w:rsid w:val="0054311E"/>
    <w:rsid w:val="00543283"/>
    <w:rsid w:val="00544485"/>
    <w:rsid w:val="0054452C"/>
    <w:rsid w:val="005449E0"/>
    <w:rsid w:val="00545CBA"/>
    <w:rsid w:val="00550D0F"/>
    <w:rsid w:val="0055114B"/>
    <w:rsid w:val="00551623"/>
    <w:rsid w:val="00552569"/>
    <w:rsid w:val="00552D85"/>
    <w:rsid w:val="00552E5D"/>
    <w:rsid w:val="00553E9E"/>
    <w:rsid w:val="00554A11"/>
    <w:rsid w:val="00554EA7"/>
    <w:rsid w:val="005569A2"/>
    <w:rsid w:val="005569B1"/>
    <w:rsid w:val="00556F98"/>
    <w:rsid w:val="00556FC9"/>
    <w:rsid w:val="00557491"/>
    <w:rsid w:val="005606C8"/>
    <w:rsid w:val="00560D71"/>
    <w:rsid w:val="00560E38"/>
    <w:rsid w:val="0056185A"/>
    <w:rsid w:val="00562CAB"/>
    <w:rsid w:val="00565315"/>
    <w:rsid w:val="005655FD"/>
    <w:rsid w:val="00566355"/>
    <w:rsid w:val="00570831"/>
    <w:rsid w:val="00570C90"/>
    <w:rsid w:val="005725DB"/>
    <w:rsid w:val="0057383F"/>
    <w:rsid w:val="005756BB"/>
    <w:rsid w:val="00575D18"/>
    <w:rsid w:val="00575FE3"/>
    <w:rsid w:val="005767AE"/>
    <w:rsid w:val="00576DB6"/>
    <w:rsid w:val="00576E96"/>
    <w:rsid w:val="00577742"/>
    <w:rsid w:val="00577C37"/>
    <w:rsid w:val="00580279"/>
    <w:rsid w:val="00581035"/>
    <w:rsid w:val="00581C62"/>
    <w:rsid w:val="00583901"/>
    <w:rsid w:val="00584181"/>
    <w:rsid w:val="00584339"/>
    <w:rsid w:val="00584645"/>
    <w:rsid w:val="0058579D"/>
    <w:rsid w:val="00585A5F"/>
    <w:rsid w:val="00586E22"/>
    <w:rsid w:val="005878C2"/>
    <w:rsid w:val="00587F0F"/>
    <w:rsid w:val="005905E6"/>
    <w:rsid w:val="00592403"/>
    <w:rsid w:val="0059247C"/>
    <w:rsid w:val="005937C9"/>
    <w:rsid w:val="0059647C"/>
    <w:rsid w:val="00596796"/>
    <w:rsid w:val="00596EC0"/>
    <w:rsid w:val="00597539"/>
    <w:rsid w:val="005975B2"/>
    <w:rsid w:val="00597D56"/>
    <w:rsid w:val="00597D7A"/>
    <w:rsid w:val="005A0389"/>
    <w:rsid w:val="005A05C1"/>
    <w:rsid w:val="005A0BD3"/>
    <w:rsid w:val="005A1D5A"/>
    <w:rsid w:val="005A1FA9"/>
    <w:rsid w:val="005A2168"/>
    <w:rsid w:val="005A3111"/>
    <w:rsid w:val="005A3797"/>
    <w:rsid w:val="005A3E91"/>
    <w:rsid w:val="005A40E5"/>
    <w:rsid w:val="005A4BB6"/>
    <w:rsid w:val="005A5139"/>
    <w:rsid w:val="005A6A1B"/>
    <w:rsid w:val="005A6DA4"/>
    <w:rsid w:val="005A6E3F"/>
    <w:rsid w:val="005A757D"/>
    <w:rsid w:val="005B10E5"/>
    <w:rsid w:val="005B19DC"/>
    <w:rsid w:val="005B1E45"/>
    <w:rsid w:val="005B390B"/>
    <w:rsid w:val="005B3C90"/>
    <w:rsid w:val="005B44F4"/>
    <w:rsid w:val="005B4A76"/>
    <w:rsid w:val="005B50CB"/>
    <w:rsid w:val="005B5178"/>
    <w:rsid w:val="005B584D"/>
    <w:rsid w:val="005B67E3"/>
    <w:rsid w:val="005B7CB8"/>
    <w:rsid w:val="005C0293"/>
    <w:rsid w:val="005C050E"/>
    <w:rsid w:val="005C1F06"/>
    <w:rsid w:val="005C31C8"/>
    <w:rsid w:val="005C3988"/>
    <w:rsid w:val="005C3C60"/>
    <w:rsid w:val="005C44D7"/>
    <w:rsid w:val="005C45CA"/>
    <w:rsid w:val="005C4ACD"/>
    <w:rsid w:val="005C4B7B"/>
    <w:rsid w:val="005C4F4A"/>
    <w:rsid w:val="005C5C15"/>
    <w:rsid w:val="005C63DC"/>
    <w:rsid w:val="005C6C1E"/>
    <w:rsid w:val="005C6F7B"/>
    <w:rsid w:val="005D0200"/>
    <w:rsid w:val="005D13E0"/>
    <w:rsid w:val="005D1FD5"/>
    <w:rsid w:val="005D27DA"/>
    <w:rsid w:val="005D41DA"/>
    <w:rsid w:val="005D4518"/>
    <w:rsid w:val="005D54E1"/>
    <w:rsid w:val="005D5724"/>
    <w:rsid w:val="005D5798"/>
    <w:rsid w:val="005D5E6A"/>
    <w:rsid w:val="005D7350"/>
    <w:rsid w:val="005D754B"/>
    <w:rsid w:val="005D77B3"/>
    <w:rsid w:val="005D7B91"/>
    <w:rsid w:val="005D7F14"/>
    <w:rsid w:val="005E1233"/>
    <w:rsid w:val="005E15D2"/>
    <w:rsid w:val="005E1762"/>
    <w:rsid w:val="005E1A99"/>
    <w:rsid w:val="005E1CD7"/>
    <w:rsid w:val="005E2C42"/>
    <w:rsid w:val="005E323B"/>
    <w:rsid w:val="005E3A66"/>
    <w:rsid w:val="005E3EB5"/>
    <w:rsid w:val="005E3ECB"/>
    <w:rsid w:val="005E45AD"/>
    <w:rsid w:val="005E4AFB"/>
    <w:rsid w:val="005E4BED"/>
    <w:rsid w:val="005E64DD"/>
    <w:rsid w:val="005E7C5F"/>
    <w:rsid w:val="005F0690"/>
    <w:rsid w:val="005F1C87"/>
    <w:rsid w:val="005F1DAE"/>
    <w:rsid w:val="005F1ED0"/>
    <w:rsid w:val="005F23EA"/>
    <w:rsid w:val="005F2B60"/>
    <w:rsid w:val="005F4251"/>
    <w:rsid w:val="005F4632"/>
    <w:rsid w:val="005F49DC"/>
    <w:rsid w:val="005F56AB"/>
    <w:rsid w:val="005F6070"/>
    <w:rsid w:val="005F74E4"/>
    <w:rsid w:val="005F76CC"/>
    <w:rsid w:val="00600B53"/>
    <w:rsid w:val="00600E04"/>
    <w:rsid w:val="00601E7E"/>
    <w:rsid w:val="00602045"/>
    <w:rsid w:val="00603D97"/>
    <w:rsid w:val="006043E7"/>
    <w:rsid w:val="006044FC"/>
    <w:rsid w:val="00604782"/>
    <w:rsid w:val="00604A8E"/>
    <w:rsid w:val="006064C9"/>
    <w:rsid w:val="00607285"/>
    <w:rsid w:val="00607F98"/>
    <w:rsid w:val="00610A05"/>
    <w:rsid w:val="00610EFD"/>
    <w:rsid w:val="00611984"/>
    <w:rsid w:val="006121BA"/>
    <w:rsid w:val="00613192"/>
    <w:rsid w:val="006139CE"/>
    <w:rsid w:val="00613FBC"/>
    <w:rsid w:val="006144FB"/>
    <w:rsid w:val="00614A55"/>
    <w:rsid w:val="00614BA2"/>
    <w:rsid w:val="00614C1A"/>
    <w:rsid w:val="00614E80"/>
    <w:rsid w:val="00615C73"/>
    <w:rsid w:val="00616A4B"/>
    <w:rsid w:val="00616C50"/>
    <w:rsid w:val="00616EE2"/>
    <w:rsid w:val="0061783A"/>
    <w:rsid w:val="0061791B"/>
    <w:rsid w:val="00621403"/>
    <w:rsid w:val="00621D5E"/>
    <w:rsid w:val="00621DE4"/>
    <w:rsid w:val="00621E52"/>
    <w:rsid w:val="00621F6B"/>
    <w:rsid w:val="00622788"/>
    <w:rsid w:val="00622FC2"/>
    <w:rsid w:val="006231A8"/>
    <w:rsid w:val="006233D3"/>
    <w:rsid w:val="00623950"/>
    <w:rsid w:val="006245CD"/>
    <w:rsid w:val="006248F4"/>
    <w:rsid w:val="00625857"/>
    <w:rsid w:val="00625C6A"/>
    <w:rsid w:val="0062655A"/>
    <w:rsid w:val="006278C4"/>
    <w:rsid w:val="00627AA4"/>
    <w:rsid w:val="0063026F"/>
    <w:rsid w:val="006302F3"/>
    <w:rsid w:val="00632418"/>
    <w:rsid w:val="00632C84"/>
    <w:rsid w:val="006335AE"/>
    <w:rsid w:val="00634416"/>
    <w:rsid w:val="006351A2"/>
    <w:rsid w:val="00635A00"/>
    <w:rsid w:val="00636164"/>
    <w:rsid w:val="00636A39"/>
    <w:rsid w:val="00636BC8"/>
    <w:rsid w:val="00636D14"/>
    <w:rsid w:val="00637B2C"/>
    <w:rsid w:val="00637ED2"/>
    <w:rsid w:val="006418B3"/>
    <w:rsid w:val="00642301"/>
    <w:rsid w:val="006429A4"/>
    <w:rsid w:val="00642A87"/>
    <w:rsid w:val="006439E0"/>
    <w:rsid w:val="0064448E"/>
    <w:rsid w:val="00645094"/>
    <w:rsid w:val="00645B25"/>
    <w:rsid w:val="00645FB1"/>
    <w:rsid w:val="0064618C"/>
    <w:rsid w:val="006461FD"/>
    <w:rsid w:val="006464F4"/>
    <w:rsid w:val="00647416"/>
    <w:rsid w:val="006504B1"/>
    <w:rsid w:val="006508B6"/>
    <w:rsid w:val="006548EC"/>
    <w:rsid w:val="00655456"/>
    <w:rsid w:val="006559CC"/>
    <w:rsid w:val="00657999"/>
    <w:rsid w:val="00657F25"/>
    <w:rsid w:val="006605E5"/>
    <w:rsid w:val="006619B7"/>
    <w:rsid w:val="0066212E"/>
    <w:rsid w:val="006637D3"/>
    <w:rsid w:val="00663BB5"/>
    <w:rsid w:val="006642A7"/>
    <w:rsid w:val="00664ED7"/>
    <w:rsid w:val="006651D7"/>
    <w:rsid w:val="00665549"/>
    <w:rsid w:val="00665778"/>
    <w:rsid w:val="00665DE7"/>
    <w:rsid w:val="00667FD8"/>
    <w:rsid w:val="00670147"/>
    <w:rsid w:val="006709B6"/>
    <w:rsid w:val="00671402"/>
    <w:rsid w:val="00671D1F"/>
    <w:rsid w:val="00672624"/>
    <w:rsid w:val="00673A1B"/>
    <w:rsid w:val="006749CB"/>
    <w:rsid w:val="00674E3B"/>
    <w:rsid w:val="00675084"/>
    <w:rsid w:val="006751CB"/>
    <w:rsid w:val="0067593F"/>
    <w:rsid w:val="006765E3"/>
    <w:rsid w:val="006769E5"/>
    <w:rsid w:val="006775D5"/>
    <w:rsid w:val="00682124"/>
    <w:rsid w:val="00682506"/>
    <w:rsid w:val="00682826"/>
    <w:rsid w:val="00683D5E"/>
    <w:rsid w:val="00684E61"/>
    <w:rsid w:val="00685241"/>
    <w:rsid w:val="00685246"/>
    <w:rsid w:val="0068628A"/>
    <w:rsid w:val="006864C5"/>
    <w:rsid w:val="00686703"/>
    <w:rsid w:val="00686C95"/>
    <w:rsid w:val="00687964"/>
    <w:rsid w:val="00690373"/>
    <w:rsid w:val="00690A01"/>
    <w:rsid w:val="0069227F"/>
    <w:rsid w:val="0069379B"/>
    <w:rsid w:val="0069492A"/>
    <w:rsid w:val="00694F5B"/>
    <w:rsid w:val="00695988"/>
    <w:rsid w:val="00695EF8"/>
    <w:rsid w:val="00696E28"/>
    <w:rsid w:val="006970ED"/>
    <w:rsid w:val="006970FB"/>
    <w:rsid w:val="00697D64"/>
    <w:rsid w:val="006A0C55"/>
    <w:rsid w:val="006A1056"/>
    <w:rsid w:val="006A1250"/>
    <w:rsid w:val="006A1403"/>
    <w:rsid w:val="006A217C"/>
    <w:rsid w:val="006A2283"/>
    <w:rsid w:val="006A2629"/>
    <w:rsid w:val="006A289B"/>
    <w:rsid w:val="006A28D6"/>
    <w:rsid w:val="006A3FE0"/>
    <w:rsid w:val="006A4EC0"/>
    <w:rsid w:val="006A61A2"/>
    <w:rsid w:val="006A6261"/>
    <w:rsid w:val="006A71F3"/>
    <w:rsid w:val="006A77BD"/>
    <w:rsid w:val="006B1BFD"/>
    <w:rsid w:val="006B2198"/>
    <w:rsid w:val="006B2884"/>
    <w:rsid w:val="006B2CCC"/>
    <w:rsid w:val="006B393B"/>
    <w:rsid w:val="006B477B"/>
    <w:rsid w:val="006B4EBC"/>
    <w:rsid w:val="006B6B8C"/>
    <w:rsid w:val="006B6C78"/>
    <w:rsid w:val="006B753D"/>
    <w:rsid w:val="006B7545"/>
    <w:rsid w:val="006B7C51"/>
    <w:rsid w:val="006B7ECA"/>
    <w:rsid w:val="006C0013"/>
    <w:rsid w:val="006C02B8"/>
    <w:rsid w:val="006C1CC7"/>
    <w:rsid w:val="006C257E"/>
    <w:rsid w:val="006C2DEF"/>
    <w:rsid w:val="006C303F"/>
    <w:rsid w:val="006C3C91"/>
    <w:rsid w:val="006C4B60"/>
    <w:rsid w:val="006C565F"/>
    <w:rsid w:val="006C566C"/>
    <w:rsid w:val="006C5679"/>
    <w:rsid w:val="006C6EF9"/>
    <w:rsid w:val="006D14DD"/>
    <w:rsid w:val="006D1A6B"/>
    <w:rsid w:val="006D3220"/>
    <w:rsid w:val="006D32D9"/>
    <w:rsid w:val="006D369C"/>
    <w:rsid w:val="006D3A77"/>
    <w:rsid w:val="006D407A"/>
    <w:rsid w:val="006D4A5F"/>
    <w:rsid w:val="006D5C55"/>
    <w:rsid w:val="006D680F"/>
    <w:rsid w:val="006D7B1C"/>
    <w:rsid w:val="006D7D55"/>
    <w:rsid w:val="006E01A4"/>
    <w:rsid w:val="006E0DF2"/>
    <w:rsid w:val="006E27CA"/>
    <w:rsid w:val="006E2C6D"/>
    <w:rsid w:val="006E46ED"/>
    <w:rsid w:val="006E4D72"/>
    <w:rsid w:val="006E548A"/>
    <w:rsid w:val="006E5895"/>
    <w:rsid w:val="006E5BA0"/>
    <w:rsid w:val="006E5DF0"/>
    <w:rsid w:val="006E602D"/>
    <w:rsid w:val="006E6E8D"/>
    <w:rsid w:val="006E732C"/>
    <w:rsid w:val="006F060B"/>
    <w:rsid w:val="006F0894"/>
    <w:rsid w:val="006F1E04"/>
    <w:rsid w:val="006F2032"/>
    <w:rsid w:val="006F3CBA"/>
    <w:rsid w:val="006F4387"/>
    <w:rsid w:val="006F4952"/>
    <w:rsid w:val="006F533B"/>
    <w:rsid w:val="006F7D70"/>
    <w:rsid w:val="00700E56"/>
    <w:rsid w:val="0070150F"/>
    <w:rsid w:val="00701A2D"/>
    <w:rsid w:val="00702271"/>
    <w:rsid w:val="007024AF"/>
    <w:rsid w:val="007028D9"/>
    <w:rsid w:val="00702C6D"/>
    <w:rsid w:val="0070462C"/>
    <w:rsid w:val="00705037"/>
    <w:rsid w:val="00705274"/>
    <w:rsid w:val="00705AF7"/>
    <w:rsid w:val="00705E08"/>
    <w:rsid w:val="0070668E"/>
    <w:rsid w:val="00706B7F"/>
    <w:rsid w:val="00707024"/>
    <w:rsid w:val="00707066"/>
    <w:rsid w:val="0071048A"/>
    <w:rsid w:val="00710548"/>
    <w:rsid w:val="007117C8"/>
    <w:rsid w:val="00712454"/>
    <w:rsid w:val="0071283F"/>
    <w:rsid w:val="007128D6"/>
    <w:rsid w:val="00712914"/>
    <w:rsid w:val="007129EC"/>
    <w:rsid w:val="00713433"/>
    <w:rsid w:val="007137E2"/>
    <w:rsid w:val="00713CC1"/>
    <w:rsid w:val="00713E25"/>
    <w:rsid w:val="007148E7"/>
    <w:rsid w:val="00714958"/>
    <w:rsid w:val="007156BA"/>
    <w:rsid w:val="00715BE8"/>
    <w:rsid w:val="00716EEC"/>
    <w:rsid w:val="00717840"/>
    <w:rsid w:val="007201E2"/>
    <w:rsid w:val="00720352"/>
    <w:rsid w:val="00720513"/>
    <w:rsid w:val="00720FC2"/>
    <w:rsid w:val="00722A4D"/>
    <w:rsid w:val="00722A81"/>
    <w:rsid w:val="0072307A"/>
    <w:rsid w:val="00723B1D"/>
    <w:rsid w:val="00723FB9"/>
    <w:rsid w:val="00725562"/>
    <w:rsid w:val="00725E25"/>
    <w:rsid w:val="007263F0"/>
    <w:rsid w:val="00726698"/>
    <w:rsid w:val="00726FF1"/>
    <w:rsid w:val="00727062"/>
    <w:rsid w:val="007272B3"/>
    <w:rsid w:val="0073089D"/>
    <w:rsid w:val="00730B66"/>
    <w:rsid w:val="00731D50"/>
    <w:rsid w:val="00732576"/>
    <w:rsid w:val="00732852"/>
    <w:rsid w:val="00732895"/>
    <w:rsid w:val="007328BE"/>
    <w:rsid w:val="00732CCC"/>
    <w:rsid w:val="00733B66"/>
    <w:rsid w:val="00734183"/>
    <w:rsid w:val="007342F9"/>
    <w:rsid w:val="00734B96"/>
    <w:rsid w:val="00734C1C"/>
    <w:rsid w:val="00734E5E"/>
    <w:rsid w:val="007371EE"/>
    <w:rsid w:val="00737BC3"/>
    <w:rsid w:val="00737C43"/>
    <w:rsid w:val="00737CA2"/>
    <w:rsid w:val="00737DD6"/>
    <w:rsid w:val="00737E5A"/>
    <w:rsid w:val="007400C2"/>
    <w:rsid w:val="0074066C"/>
    <w:rsid w:val="00740B6E"/>
    <w:rsid w:val="00740CCD"/>
    <w:rsid w:val="00740D6D"/>
    <w:rsid w:val="00741F86"/>
    <w:rsid w:val="00742345"/>
    <w:rsid w:val="00742958"/>
    <w:rsid w:val="00742A27"/>
    <w:rsid w:val="00742BB1"/>
    <w:rsid w:val="00744903"/>
    <w:rsid w:val="007456AF"/>
    <w:rsid w:val="007459AC"/>
    <w:rsid w:val="00745C06"/>
    <w:rsid w:val="007509BA"/>
    <w:rsid w:val="00750AE1"/>
    <w:rsid w:val="00750F32"/>
    <w:rsid w:val="007517FE"/>
    <w:rsid w:val="00751B08"/>
    <w:rsid w:val="00751B23"/>
    <w:rsid w:val="00753A5A"/>
    <w:rsid w:val="00755600"/>
    <w:rsid w:val="00756D09"/>
    <w:rsid w:val="00756F0A"/>
    <w:rsid w:val="00760CEF"/>
    <w:rsid w:val="007614A3"/>
    <w:rsid w:val="007615C4"/>
    <w:rsid w:val="007624C2"/>
    <w:rsid w:val="00762757"/>
    <w:rsid w:val="00763564"/>
    <w:rsid w:val="00763AA5"/>
    <w:rsid w:val="00763B6E"/>
    <w:rsid w:val="007641E2"/>
    <w:rsid w:val="00764B2C"/>
    <w:rsid w:val="00764DBD"/>
    <w:rsid w:val="00765DC6"/>
    <w:rsid w:val="00766B23"/>
    <w:rsid w:val="0076742F"/>
    <w:rsid w:val="0076797D"/>
    <w:rsid w:val="00771F73"/>
    <w:rsid w:val="00772584"/>
    <w:rsid w:val="00773354"/>
    <w:rsid w:val="007737AD"/>
    <w:rsid w:val="00773915"/>
    <w:rsid w:val="00775286"/>
    <w:rsid w:val="00777488"/>
    <w:rsid w:val="0078001D"/>
    <w:rsid w:val="00780691"/>
    <w:rsid w:val="007806B9"/>
    <w:rsid w:val="007819E6"/>
    <w:rsid w:val="00781E48"/>
    <w:rsid w:val="00781EF6"/>
    <w:rsid w:val="00784DA0"/>
    <w:rsid w:val="00785462"/>
    <w:rsid w:val="00785B50"/>
    <w:rsid w:val="00786EC4"/>
    <w:rsid w:val="0079014D"/>
    <w:rsid w:val="007905D4"/>
    <w:rsid w:val="00790972"/>
    <w:rsid w:val="00791D5F"/>
    <w:rsid w:val="0079247A"/>
    <w:rsid w:val="00792498"/>
    <w:rsid w:val="00792C22"/>
    <w:rsid w:val="007930C8"/>
    <w:rsid w:val="00795B0C"/>
    <w:rsid w:val="00796019"/>
    <w:rsid w:val="00796F41"/>
    <w:rsid w:val="007A094D"/>
    <w:rsid w:val="007A1A5F"/>
    <w:rsid w:val="007A2F5B"/>
    <w:rsid w:val="007A335D"/>
    <w:rsid w:val="007A3B88"/>
    <w:rsid w:val="007A4781"/>
    <w:rsid w:val="007A48DA"/>
    <w:rsid w:val="007A54F9"/>
    <w:rsid w:val="007A7350"/>
    <w:rsid w:val="007A749B"/>
    <w:rsid w:val="007A7BFE"/>
    <w:rsid w:val="007B0542"/>
    <w:rsid w:val="007B1DA4"/>
    <w:rsid w:val="007B1EE9"/>
    <w:rsid w:val="007B28BC"/>
    <w:rsid w:val="007B2BB5"/>
    <w:rsid w:val="007B5E9C"/>
    <w:rsid w:val="007B6CCF"/>
    <w:rsid w:val="007C1266"/>
    <w:rsid w:val="007C25CE"/>
    <w:rsid w:val="007C284D"/>
    <w:rsid w:val="007C2993"/>
    <w:rsid w:val="007C2BE7"/>
    <w:rsid w:val="007C3965"/>
    <w:rsid w:val="007C3FB3"/>
    <w:rsid w:val="007C41BF"/>
    <w:rsid w:val="007C5898"/>
    <w:rsid w:val="007C74D8"/>
    <w:rsid w:val="007C75B6"/>
    <w:rsid w:val="007C7909"/>
    <w:rsid w:val="007C7A6C"/>
    <w:rsid w:val="007C7C02"/>
    <w:rsid w:val="007D17CB"/>
    <w:rsid w:val="007D5876"/>
    <w:rsid w:val="007D58A4"/>
    <w:rsid w:val="007D6BDD"/>
    <w:rsid w:val="007D7285"/>
    <w:rsid w:val="007D74DC"/>
    <w:rsid w:val="007D776C"/>
    <w:rsid w:val="007D79F8"/>
    <w:rsid w:val="007D7D6E"/>
    <w:rsid w:val="007E0AB4"/>
    <w:rsid w:val="007E185D"/>
    <w:rsid w:val="007E19F8"/>
    <w:rsid w:val="007E22B1"/>
    <w:rsid w:val="007E2E6B"/>
    <w:rsid w:val="007E301A"/>
    <w:rsid w:val="007E36D5"/>
    <w:rsid w:val="007E3E6E"/>
    <w:rsid w:val="007E46E9"/>
    <w:rsid w:val="007E5FC6"/>
    <w:rsid w:val="007E7CB0"/>
    <w:rsid w:val="007F0E05"/>
    <w:rsid w:val="007F1F2E"/>
    <w:rsid w:val="007F25F1"/>
    <w:rsid w:val="007F295F"/>
    <w:rsid w:val="007F2ED2"/>
    <w:rsid w:val="007F3951"/>
    <w:rsid w:val="007F42AC"/>
    <w:rsid w:val="007F4640"/>
    <w:rsid w:val="007F4A6B"/>
    <w:rsid w:val="007F4F82"/>
    <w:rsid w:val="007F5ACF"/>
    <w:rsid w:val="007F63EB"/>
    <w:rsid w:val="007F704A"/>
    <w:rsid w:val="00800C6B"/>
    <w:rsid w:val="00801A36"/>
    <w:rsid w:val="008026EE"/>
    <w:rsid w:val="00802780"/>
    <w:rsid w:val="00802862"/>
    <w:rsid w:val="00803363"/>
    <w:rsid w:val="00803717"/>
    <w:rsid w:val="00803E2D"/>
    <w:rsid w:val="0080568F"/>
    <w:rsid w:val="00805B7B"/>
    <w:rsid w:val="00805D63"/>
    <w:rsid w:val="0080695D"/>
    <w:rsid w:val="00807101"/>
    <w:rsid w:val="00807C32"/>
    <w:rsid w:val="00807F29"/>
    <w:rsid w:val="008101E6"/>
    <w:rsid w:val="0081144C"/>
    <w:rsid w:val="00812209"/>
    <w:rsid w:val="00812D62"/>
    <w:rsid w:val="00813458"/>
    <w:rsid w:val="008134A5"/>
    <w:rsid w:val="0081369A"/>
    <w:rsid w:val="00813B4C"/>
    <w:rsid w:val="00813DCD"/>
    <w:rsid w:val="00813FF7"/>
    <w:rsid w:val="00817427"/>
    <w:rsid w:val="00817E27"/>
    <w:rsid w:val="00820917"/>
    <w:rsid w:val="00820A86"/>
    <w:rsid w:val="00820E32"/>
    <w:rsid w:val="0082105C"/>
    <w:rsid w:val="008218CE"/>
    <w:rsid w:val="0082207C"/>
    <w:rsid w:val="00822BC5"/>
    <w:rsid w:val="0082305A"/>
    <w:rsid w:val="00823ACF"/>
    <w:rsid w:val="008246CA"/>
    <w:rsid w:val="00825EA6"/>
    <w:rsid w:val="00825FE6"/>
    <w:rsid w:val="008313F0"/>
    <w:rsid w:val="0083156A"/>
    <w:rsid w:val="00831A11"/>
    <w:rsid w:val="00831B52"/>
    <w:rsid w:val="00832A68"/>
    <w:rsid w:val="00833D1C"/>
    <w:rsid w:val="00834221"/>
    <w:rsid w:val="00834B6D"/>
    <w:rsid w:val="00835C3A"/>
    <w:rsid w:val="00836586"/>
    <w:rsid w:val="00837825"/>
    <w:rsid w:val="0084002E"/>
    <w:rsid w:val="00841433"/>
    <w:rsid w:val="00842FA0"/>
    <w:rsid w:val="00843AA5"/>
    <w:rsid w:val="0084406E"/>
    <w:rsid w:val="00844473"/>
    <w:rsid w:val="008450C9"/>
    <w:rsid w:val="00845C6D"/>
    <w:rsid w:val="008461DE"/>
    <w:rsid w:val="00846D5F"/>
    <w:rsid w:val="008473D0"/>
    <w:rsid w:val="00847521"/>
    <w:rsid w:val="00847779"/>
    <w:rsid w:val="0085165E"/>
    <w:rsid w:val="00851FF3"/>
    <w:rsid w:val="00852FE8"/>
    <w:rsid w:val="00854063"/>
    <w:rsid w:val="00854427"/>
    <w:rsid w:val="00854B79"/>
    <w:rsid w:val="00855066"/>
    <w:rsid w:val="0085663F"/>
    <w:rsid w:val="00857215"/>
    <w:rsid w:val="008575E6"/>
    <w:rsid w:val="00857A63"/>
    <w:rsid w:val="0086022A"/>
    <w:rsid w:val="00860D48"/>
    <w:rsid w:val="0086145D"/>
    <w:rsid w:val="0086363B"/>
    <w:rsid w:val="008636FE"/>
    <w:rsid w:val="00863F8E"/>
    <w:rsid w:val="0086405F"/>
    <w:rsid w:val="00865053"/>
    <w:rsid w:val="0086527E"/>
    <w:rsid w:val="00865317"/>
    <w:rsid w:val="0086540E"/>
    <w:rsid w:val="00867FC3"/>
    <w:rsid w:val="00871187"/>
    <w:rsid w:val="00872658"/>
    <w:rsid w:val="00873458"/>
    <w:rsid w:val="008734A0"/>
    <w:rsid w:val="008735E6"/>
    <w:rsid w:val="00873914"/>
    <w:rsid w:val="00875274"/>
    <w:rsid w:val="00877041"/>
    <w:rsid w:val="0087737C"/>
    <w:rsid w:val="00877602"/>
    <w:rsid w:val="00877614"/>
    <w:rsid w:val="0088136A"/>
    <w:rsid w:val="008820DC"/>
    <w:rsid w:val="008828C0"/>
    <w:rsid w:val="008829E7"/>
    <w:rsid w:val="00883FBD"/>
    <w:rsid w:val="0088496F"/>
    <w:rsid w:val="00884B54"/>
    <w:rsid w:val="00885E36"/>
    <w:rsid w:val="008875B7"/>
    <w:rsid w:val="00887A6A"/>
    <w:rsid w:val="00887CC6"/>
    <w:rsid w:val="008903DD"/>
    <w:rsid w:val="0089049E"/>
    <w:rsid w:val="00890A13"/>
    <w:rsid w:val="008911E7"/>
    <w:rsid w:val="008911F1"/>
    <w:rsid w:val="008917FD"/>
    <w:rsid w:val="00891B72"/>
    <w:rsid w:val="00892BCD"/>
    <w:rsid w:val="0089418F"/>
    <w:rsid w:val="008951F6"/>
    <w:rsid w:val="008959FE"/>
    <w:rsid w:val="00895E4C"/>
    <w:rsid w:val="00896EAA"/>
    <w:rsid w:val="008A161A"/>
    <w:rsid w:val="008A182B"/>
    <w:rsid w:val="008A1F30"/>
    <w:rsid w:val="008A3426"/>
    <w:rsid w:val="008A3F16"/>
    <w:rsid w:val="008A411C"/>
    <w:rsid w:val="008A51A5"/>
    <w:rsid w:val="008A5AE2"/>
    <w:rsid w:val="008A6177"/>
    <w:rsid w:val="008A6BEA"/>
    <w:rsid w:val="008A6E40"/>
    <w:rsid w:val="008A7557"/>
    <w:rsid w:val="008A7D50"/>
    <w:rsid w:val="008B02B2"/>
    <w:rsid w:val="008B0BD4"/>
    <w:rsid w:val="008B2202"/>
    <w:rsid w:val="008B2B29"/>
    <w:rsid w:val="008B3111"/>
    <w:rsid w:val="008B39BB"/>
    <w:rsid w:val="008B6944"/>
    <w:rsid w:val="008B6F47"/>
    <w:rsid w:val="008B7901"/>
    <w:rsid w:val="008B79C1"/>
    <w:rsid w:val="008C0323"/>
    <w:rsid w:val="008C0650"/>
    <w:rsid w:val="008C1055"/>
    <w:rsid w:val="008C10F0"/>
    <w:rsid w:val="008C1C63"/>
    <w:rsid w:val="008C37E6"/>
    <w:rsid w:val="008C3864"/>
    <w:rsid w:val="008C3DF3"/>
    <w:rsid w:val="008C5E72"/>
    <w:rsid w:val="008C6982"/>
    <w:rsid w:val="008C75EE"/>
    <w:rsid w:val="008D0089"/>
    <w:rsid w:val="008D1A41"/>
    <w:rsid w:val="008D222D"/>
    <w:rsid w:val="008D2266"/>
    <w:rsid w:val="008D2E80"/>
    <w:rsid w:val="008D2E86"/>
    <w:rsid w:val="008D34CF"/>
    <w:rsid w:val="008D3D84"/>
    <w:rsid w:val="008D4214"/>
    <w:rsid w:val="008D6039"/>
    <w:rsid w:val="008D78F9"/>
    <w:rsid w:val="008E008A"/>
    <w:rsid w:val="008E00F6"/>
    <w:rsid w:val="008E0C9E"/>
    <w:rsid w:val="008E2914"/>
    <w:rsid w:val="008E52E6"/>
    <w:rsid w:val="008E5A81"/>
    <w:rsid w:val="008E6069"/>
    <w:rsid w:val="008E6158"/>
    <w:rsid w:val="008F10AC"/>
    <w:rsid w:val="008F1266"/>
    <w:rsid w:val="008F1338"/>
    <w:rsid w:val="008F1350"/>
    <w:rsid w:val="008F141A"/>
    <w:rsid w:val="008F1CF2"/>
    <w:rsid w:val="008F2138"/>
    <w:rsid w:val="008F2AC0"/>
    <w:rsid w:val="008F38D8"/>
    <w:rsid w:val="008F3AC9"/>
    <w:rsid w:val="008F3B3A"/>
    <w:rsid w:val="008F3BEB"/>
    <w:rsid w:val="008F3EBB"/>
    <w:rsid w:val="008F56A4"/>
    <w:rsid w:val="008F6AEB"/>
    <w:rsid w:val="008F7941"/>
    <w:rsid w:val="00900643"/>
    <w:rsid w:val="00901628"/>
    <w:rsid w:val="00901E01"/>
    <w:rsid w:val="009021D8"/>
    <w:rsid w:val="0090250E"/>
    <w:rsid w:val="009032A1"/>
    <w:rsid w:val="009036C7"/>
    <w:rsid w:val="0090380F"/>
    <w:rsid w:val="00903EA9"/>
    <w:rsid w:val="00904C03"/>
    <w:rsid w:val="0090511E"/>
    <w:rsid w:val="009063CC"/>
    <w:rsid w:val="00906A50"/>
    <w:rsid w:val="00906F05"/>
    <w:rsid w:val="0091060F"/>
    <w:rsid w:val="0091073E"/>
    <w:rsid w:val="00910AEA"/>
    <w:rsid w:val="00911EFA"/>
    <w:rsid w:val="0091499A"/>
    <w:rsid w:val="009151C4"/>
    <w:rsid w:val="0091713A"/>
    <w:rsid w:val="00917488"/>
    <w:rsid w:val="00920741"/>
    <w:rsid w:val="00920F27"/>
    <w:rsid w:val="00920FC9"/>
    <w:rsid w:val="00921405"/>
    <w:rsid w:val="009217B4"/>
    <w:rsid w:val="009217D7"/>
    <w:rsid w:val="009230F1"/>
    <w:rsid w:val="0092434B"/>
    <w:rsid w:val="00924842"/>
    <w:rsid w:val="00924BDE"/>
    <w:rsid w:val="009252E8"/>
    <w:rsid w:val="00925BF9"/>
    <w:rsid w:val="00925F32"/>
    <w:rsid w:val="00926906"/>
    <w:rsid w:val="00927578"/>
    <w:rsid w:val="00927925"/>
    <w:rsid w:val="00927B76"/>
    <w:rsid w:val="00931628"/>
    <w:rsid w:val="00931B6F"/>
    <w:rsid w:val="00931CB2"/>
    <w:rsid w:val="00931CCA"/>
    <w:rsid w:val="00932061"/>
    <w:rsid w:val="00932650"/>
    <w:rsid w:val="00932BC0"/>
    <w:rsid w:val="00932C37"/>
    <w:rsid w:val="009340C0"/>
    <w:rsid w:val="0093575E"/>
    <w:rsid w:val="00935764"/>
    <w:rsid w:val="00936A4B"/>
    <w:rsid w:val="00936E16"/>
    <w:rsid w:val="00937900"/>
    <w:rsid w:val="0094128E"/>
    <w:rsid w:val="009422FB"/>
    <w:rsid w:val="009430EE"/>
    <w:rsid w:val="009434FF"/>
    <w:rsid w:val="00945AE1"/>
    <w:rsid w:val="00945C45"/>
    <w:rsid w:val="009466BD"/>
    <w:rsid w:val="00950B1E"/>
    <w:rsid w:val="00951D9F"/>
    <w:rsid w:val="0095219E"/>
    <w:rsid w:val="009529D7"/>
    <w:rsid w:val="00953BCC"/>
    <w:rsid w:val="00954ACF"/>
    <w:rsid w:val="00955FB5"/>
    <w:rsid w:val="009563EE"/>
    <w:rsid w:val="00956AE5"/>
    <w:rsid w:val="00957EE0"/>
    <w:rsid w:val="00960608"/>
    <w:rsid w:val="00963ADF"/>
    <w:rsid w:val="00963D6D"/>
    <w:rsid w:val="00963E48"/>
    <w:rsid w:val="00964B2B"/>
    <w:rsid w:val="00965083"/>
    <w:rsid w:val="00965B06"/>
    <w:rsid w:val="00965C7D"/>
    <w:rsid w:val="00965D27"/>
    <w:rsid w:val="0096665F"/>
    <w:rsid w:val="009669DF"/>
    <w:rsid w:val="009709D7"/>
    <w:rsid w:val="00970FB4"/>
    <w:rsid w:val="00972944"/>
    <w:rsid w:val="009733E9"/>
    <w:rsid w:val="00973617"/>
    <w:rsid w:val="00973CB7"/>
    <w:rsid w:val="00973D6B"/>
    <w:rsid w:val="00974D1E"/>
    <w:rsid w:val="0098020E"/>
    <w:rsid w:val="0098126B"/>
    <w:rsid w:val="00981C5C"/>
    <w:rsid w:val="00982599"/>
    <w:rsid w:val="009833F4"/>
    <w:rsid w:val="00983BD7"/>
    <w:rsid w:val="0098479F"/>
    <w:rsid w:val="0098577C"/>
    <w:rsid w:val="00985D97"/>
    <w:rsid w:val="0098662B"/>
    <w:rsid w:val="00987960"/>
    <w:rsid w:val="00991C99"/>
    <w:rsid w:val="00992966"/>
    <w:rsid w:val="009942BE"/>
    <w:rsid w:val="009946B4"/>
    <w:rsid w:val="009953CC"/>
    <w:rsid w:val="009957BA"/>
    <w:rsid w:val="00995C66"/>
    <w:rsid w:val="0099624F"/>
    <w:rsid w:val="00996422"/>
    <w:rsid w:val="0099681C"/>
    <w:rsid w:val="00997A53"/>
    <w:rsid w:val="009A09BA"/>
    <w:rsid w:val="009A0AB5"/>
    <w:rsid w:val="009A0B16"/>
    <w:rsid w:val="009A0F6C"/>
    <w:rsid w:val="009A1071"/>
    <w:rsid w:val="009A1DE1"/>
    <w:rsid w:val="009A1E48"/>
    <w:rsid w:val="009A23BB"/>
    <w:rsid w:val="009A2887"/>
    <w:rsid w:val="009A357D"/>
    <w:rsid w:val="009A389D"/>
    <w:rsid w:val="009A3934"/>
    <w:rsid w:val="009A3B90"/>
    <w:rsid w:val="009A46D2"/>
    <w:rsid w:val="009A46D3"/>
    <w:rsid w:val="009A4AF6"/>
    <w:rsid w:val="009A545E"/>
    <w:rsid w:val="009A5605"/>
    <w:rsid w:val="009A56A9"/>
    <w:rsid w:val="009A5B09"/>
    <w:rsid w:val="009A60F2"/>
    <w:rsid w:val="009A65B5"/>
    <w:rsid w:val="009B0193"/>
    <w:rsid w:val="009B12A4"/>
    <w:rsid w:val="009B14D4"/>
    <w:rsid w:val="009B1D1A"/>
    <w:rsid w:val="009B1EDA"/>
    <w:rsid w:val="009B1FCD"/>
    <w:rsid w:val="009B204A"/>
    <w:rsid w:val="009B4025"/>
    <w:rsid w:val="009B48DD"/>
    <w:rsid w:val="009B4A5D"/>
    <w:rsid w:val="009B58EA"/>
    <w:rsid w:val="009B6349"/>
    <w:rsid w:val="009B6644"/>
    <w:rsid w:val="009B6965"/>
    <w:rsid w:val="009B7FCC"/>
    <w:rsid w:val="009C07BC"/>
    <w:rsid w:val="009C0A6A"/>
    <w:rsid w:val="009C0B54"/>
    <w:rsid w:val="009C1828"/>
    <w:rsid w:val="009C2992"/>
    <w:rsid w:val="009C2BA8"/>
    <w:rsid w:val="009C2CF7"/>
    <w:rsid w:val="009C2F33"/>
    <w:rsid w:val="009C2FF0"/>
    <w:rsid w:val="009C30E8"/>
    <w:rsid w:val="009C34F9"/>
    <w:rsid w:val="009C36B1"/>
    <w:rsid w:val="009C386B"/>
    <w:rsid w:val="009C4211"/>
    <w:rsid w:val="009C518C"/>
    <w:rsid w:val="009C5920"/>
    <w:rsid w:val="009D0366"/>
    <w:rsid w:val="009D07B1"/>
    <w:rsid w:val="009D0D22"/>
    <w:rsid w:val="009D0E3B"/>
    <w:rsid w:val="009D1520"/>
    <w:rsid w:val="009D2322"/>
    <w:rsid w:val="009D33E6"/>
    <w:rsid w:val="009D3402"/>
    <w:rsid w:val="009D3A41"/>
    <w:rsid w:val="009D3CAB"/>
    <w:rsid w:val="009D3F2F"/>
    <w:rsid w:val="009D4266"/>
    <w:rsid w:val="009D49D4"/>
    <w:rsid w:val="009D5227"/>
    <w:rsid w:val="009D5507"/>
    <w:rsid w:val="009D6583"/>
    <w:rsid w:val="009D65C0"/>
    <w:rsid w:val="009D71B1"/>
    <w:rsid w:val="009D728B"/>
    <w:rsid w:val="009D7386"/>
    <w:rsid w:val="009D7B27"/>
    <w:rsid w:val="009E086D"/>
    <w:rsid w:val="009E0EC1"/>
    <w:rsid w:val="009E2A8C"/>
    <w:rsid w:val="009E30B3"/>
    <w:rsid w:val="009E365F"/>
    <w:rsid w:val="009E4412"/>
    <w:rsid w:val="009E4735"/>
    <w:rsid w:val="009E537C"/>
    <w:rsid w:val="009E72B2"/>
    <w:rsid w:val="009E7CED"/>
    <w:rsid w:val="009F2362"/>
    <w:rsid w:val="009F2845"/>
    <w:rsid w:val="009F3AAA"/>
    <w:rsid w:val="009F469B"/>
    <w:rsid w:val="009F6A34"/>
    <w:rsid w:val="009F6BBC"/>
    <w:rsid w:val="009F6DBB"/>
    <w:rsid w:val="009F7383"/>
    <w:rsid w:val="009F76D9"/>
    <w:rsid w:val="009F7AE2"/>
    <w:rsid w:val="00A00B13"/>
    <w:rsid w:val="00A023D1"/>
    <w:rsid w:val="00A04D2E"/>
    <w:rsid w:val="00A05529"/>
    <w:rsid w:val="00A05EDA"/>
    <w:rsid w:val="00A061C2"/>
    <w:rsid w:val="00A06A60"/>
    <w:rsid w:val="00A0733A"/>
    <w:rsid w:val="00A0765B"/>
    <w:rsid w:val="00A1217B"/>
    <w:rsid w:val="00A12D39"/>
    <w:rsid w:val="00A13851"/>
    <w:rsid w:val="00A13EE8"/>
    <w:rsid w:val="00A13F24"/>
    <w:rsid w:val="00A1402E"/>
    <w:rsid w:val="00A14D65"/>
    <w:rsid w:val="00A1509D"/>
    <w:rsid w:val="00A153E6"/>
    <w:rsid w:val="00A1541C"/>
    <w:rsid w:val="00A17656"/>
    <w:rsid w:val="00A20C91"/>
    <w:rsid w:val="00A235AB"/>
    <w:rsid w:val="00A23994"/>
    <w:rsid w:val="00A23C72"/>
    <w:rsid w:val="00A25073"/>
    <w:rsid w:val="00A257DB"/>
    <w:rsid w:val="00A25DD1"/>
    <w:rsid w:val="00A25FFF"/>
    <w:rsid w:val="00A26773"/>
    <w:rsid w:val="00A275E3"/>
    <w:rsid w:val="00A30A7A"/>
    <w:rsid w:val="00A32242"/>
    <w:rsid w:val="00A32805"/>
    <w:rsid w:val="00A33DB2"/>
    <w:rsid w:val="00A34305"/>
    <w:rsid w:val="00A34360"/>
    <w:rsid w:val="00A34C34"/>
    <w:rsid w:val="00A35BE7"/>
    <w:rsid w:val="00A370E7"/>
    <w:rsid w:val="00A37724"/>
    <w:rsid w:val="00A37CA4"/>
    <w:rsid w:val="00A37EE4"/>
    <w:rsid w:val="00A4056C"/>
    <w:rsid w:val="00A4248E"/>
    <w:rsid w:val="00A42F19"/>
    <w:rsid w:val="00A432FD"/>
    <w:rsid w:val="00A43662"/>
    <w:rsid w:val="00A43BA9"/>
    <w:rsid w:val="00A447EB"/>
    <w:rsid w:val="00A44EED"/>
    <w:rsid w:val="00A45A94"/>
    <w:rsid w:val="00A4640F"/>
    <w:rsid w:val="00A47655"/>
    <w:rsid w:val="00A47E72"/>
    <w:rsid w:val="00A50F7C"/>
    <w:rsid w:val="00A514D1"/>
    <w:rsid w:val="00A525A7"/>
    <w:rsid w:val="00A52DDF"/>
    <w:rsid w:val="00A53933"/>
    <w:rsid w:val="00A53D53"/>
    <w:rsid w:val="00A54007"/>
    <w:rsid w:val="00A544B1"/>
    <w:rsid w:val="00A547D9"/>
    <w:rsid w:val="00A56DF9"/>
    <w:rsid w:val="00A57760"/>
    <w:rsid w:val="00A60104"/>
    <w:rsid w:val="00A605E8"/>
    <w:rsid w:val="00A61373"/>
    <w:rsid w:val="00A617D3"/>
    <w:rsid w:val="00A61972"/>
    <w:rsid w:val="00A61FF0"/>
    <w:rsid w:val="00A62FD1"/>
    <w:rsid w:val="00A6321E"/>
    <w:rsid w:val="00A635F2"/>
    <w:rsid w:val="00A65858"/>
    <w:rsid w:val="00A66450"/>
    <w:rsid w:val="00A669AD"/>
    <w:rsid w:val="00A67498"/>
    <w:rsid w:val="00A70B6C"/>
    <w:rsid w:val="00A70D43"/>
    <w:rsid w:val="00A710FF"/>
    <w:rsid w:val="00A72E28"/>
    <w:rsid w:val="00A73190"/>
    <w:rsid w:val="00A743CF"/>
    <w:rsid w:val="00A75577"/>
    <w:rsid w:val="00A756C2"/>
    <w:rsid w:val="00A75A67"/>
    <w:rsid w:val="00A76C96"/>
    <w:rsid w:val="00A771CA"/>
    <w:rsid w:val="00A77457"/>
    <w:rsid w:val="00A77803"/>
    <w:rsid w:val="00A77ADC"/>
    <w:rsid w:val="00A80B9A"/>
    <w:rsid w:val="00A8108C"/>
    <w:rsid w:val="00A812C8"/>
    <w:rsid w:val="00A817CF"/>
    <w:rsid w:val="00A828A9"/>
    <w:rsid w:val="00A83698"/>
    <w:rsid w:val="00A8540B"/>
    <w:rsid w:val="00A854A0"/>
    <w:rsid w:val="00A9012E"/>
    <w:rsid w:val="00A90A7A"/>
    <w:rsid w:val="00A9105D"/>
    <w:rsid w:val="00A91227"/>
    <w:rsid w:val="00A93881"/>
    <w:rsid w:val="00A945D0"/>
    <w:rsid w:val="00A947A9"/>
    <w:rsid w:val="00A953B2"/>
    <w:rsid w:val="00A95A3A"/>
    <w:rsid w:val="00A96DC2"/>
    <w:rsid w:val="00A96F57"/>
    <w:rsid w:val="00A97FED"/>
    <w:rsid w:val="00AA03A4"/>
    <w:rsid w:val="00AA0C66"/>
    <w:rsid w:val="00AA17E4"/>
    <w:rsid w:val="00AA1C0E"/>
    <w:rsid w:val="00AA2DD1"/>
    <w:rsid w:val="00AA42D6"/>
    <w:rsid w:val="00AA4ABB"/>
    <w:rsid w:val="00AA4E79"/>
    <w:rsid w:val="00AA6F8D"/>
    <w:rsid w:val="00AA6FE9"/>
    <w:rsid w:val="00AA72F9"/>
    <w:rsid w:val="00AB085A"/>
    <w:rsid w:val="00AB14BE"/>
    <w:rsid w:val="00AB19FF"/>
    <w:rsid w:val="00AB3222"/>
    <w:rsid w:val="00AB48F2"/>
    <w:rsid w:val="00AB491E"/>
    <w:rsid w:val="00AB4EB3"/>
    <w:rsid w:val="00AB7491"/>
    <w:rsid w:val="00AB7B5E"/>
    <w:rsid w:val="00AB7F92"/>
    <w:rsid w:val="00AC05EB"/>
    <w:rsid w:val="00AC0943"/>
    <w:rsid w:val="00AC0E08"/>
    <w:rsid w:val="00AC10CA"/>
    <w:rsid w:val="00AC25B5"/>
    <w:rsid w:val="00AC37FE"/>
    <w:rsid w:val="00AC3F60"/>
    <w:rsid w:val="00AC4283"/>
    <w:rsid w:val="00AC5B6B"/>
    <w:rsid w:val="00AC6041"/>
    <w:rsid w:val="00AC6073"/>
    <w:rsid w:val="00AC6086"/>
    <w:rsid w:val="00AC628C"/>
    <w:rsid w:val="00AC651B"/>
    <w:rsid w:val="00AD099E"/>
    <w:rsid w:val="00AD1E9F"/>
    <w:rsid w:val="00AD34FF"/>
    <w:rsid w:val="00AD4001"/>
    <w:rsid w:val="00AD4276"/>
    <w:rsid w:val="00AD47BB"/>
    <w:rsid w:val="00AD4A6B"/>
    <w:rsid w:val="00AD56B5"/>
    <w:rsid w:val="00AD5DE0"/>
    <w:rsid w:val="00AD65C4"/>
    <w:rsid w:val="00AD7020"/>
    <w:rsid w:val="00AD7A36"/>
    <w:rsid w:val="00AE05A0"/>
    <w:rsid w:val="00AE0D29"/>
    <w:rsid w:val="00AE1A95"/>
    <w:rsid w:val="00AE1CF1"/>
    <w:rsid w:val="00AE24EC"/>
    <w:rsid w:val="00AE2A63"/>
    <w:rsid w:val="00AE2B5E"/>
    <w:rsid w:val="00AE3C60"/>
    <w:rsid w:val="00AE4463"/>
    <w:rsid w:val="00AE6D12"/>
    <w:rsid w:val="00AE76B5"/>
    <w:rsid w:val="00AE7FA6"/>
    <w:rsid w:val="00AF0500"/>
    <w:rsid w:val="00AF05B7"/>
    <w:rsid w:val="00AF0A64"/>
    <w:rsid w:val="00AF1055"/>
    <w:rsid w:val="00AF2A5B"/>
    <w:rsid w:val="00AF35C0"/>
    <w:rsid w:val="00AF3B3A"/>
    <w:rsid w:val="00AF3F94"/>
    <w:rsid w:val="00AF4229"/>
    <w:rsid w:val="00AF46B1"/>
    <w:rsid w:val="00AF50A2"/>
    <w:rsid w:val="00AF580A"/>
    <w:rsid w:val="00AF606F"/>
    <w:rsid w:val="00B00876"/>
    <w:rsid w:val="00B00AE4"/>
    <w:rsid w:val="00B01FB1"/>
    <w:rsid w:val="00B0346B"/>
    <w:rsid w:val="00B045A5"/>
    <w:rsid w:val="00B0488B"/>
    <w:rsid w:val="00B05685"/>
    <w:rsid w:val="00B05821"/>
    <w:rsid w:val="00B06121"/>
    <w:rsid w:val="00B06181"/>
    <w:rsid w:val="00B064E3"/>
    <w:rsid w:val="00B064F5"/>
    <w:rsid w:val="00B07B1A"/>
    <w:rsid w:val="00B1163E"/>
    <w:rsid w:val="00B119B5"/>
    <w:rsid w:val="00B11AD6"/>
    <w:rsid w:val="00B11B75"/>
    <w:rsid w:val="00B12D52"/>
    <w:rsid w:val="00B140EA"/>
    <w:rsid w:val="00B146AD"/>
    <w:rsid w:val="00B152B9"/>
    <w:rsid w:val="00B165B4"/>
    <w:rsid w:val="00B20570"/>
    <w:rsid w:val="00B207DC"/>
    <w:rsid w:val="00B208CC"/>
    <w:rsid w:val="00B2158D"/>
    <w:rsid w:val="00B21702"/>
    <w:rsid w:val="00B22357"/>
    <w:rsid w:val="00B23142"/>
    <w:rsid w:val="00B23179"/>
    <w:rsid w:val="00B2461D"/>
    <w:rsid w:val="00B24CEA"/>
    <w:rsid w:val="00B26485"/>
    <w:rsid w:val="00B26FBA"/>
    <w:rsid w:val="00B277E4"/>
    <w:rsid w:val="00B27FB0"/>
    <w:rsid w:val="00B31B98"/>
    <w:rsid w:val="00B31D10"/>
    <w:rsid w:val="00B34863"/>
    <w:rsid w:val="00B34C4F"/>
    <w:rsid w:val="00B35FD4"/>
    <w:rsid w:val="00B36136"/>
    <w:rsid w:val="00B3649D"/>
    <w:rsid w:val="00B366F2"/>
    <w:rsid w:val="00B3696F"/>
    <w:rsid w:val="00B37324"/>
    <w:rsid w:val="00B37A68"/>
    <w:rsid w:val="00B40834"/>
    <w:rsid w:val="00B414DA"/>
    <w:rsid w:val="00B4219A"/>
    <w:rsid w:val="00B424CB"/>
    <w:rsid w:val="00B434EB"/>
    <w:rsid w:val="00B44300"/>
    <w:rsid w:val="00B454BB"/>
    <w:rsid w:val="00B464FF"/>
    <w:rsid w:val="00B474F4"/>
    <w:rsid w:val="00B47EEA"/>
    <w:rsid w:val="00B500EC"/>
    <w:rsid w:val="00B52126"/>
    <w:rsid w:val="00B530B5"/>
    <w:rsid w:val="00B5425E"/>
    <w:rsid w:val="00B5462D"/>
    <w:rsid w:val="00B54654"/>
    <w:rsid w:val="00B54723"/>
    <w:rsid w:val="00B54D93"/>
    <w:rsid w:val="00B559F8"/>
    <w:rsid w:val="00B56F7C"/>
    <w:rsid w:val="00B57058"/>
    <w:rsid w:val="00B57178"/>
    <w:rsid w:val="00B57583"/>
    <w:rsid w:val="00B601B3"/>
    <w:rsid w:val="00B61A37"/>
    <w:rsid w:val="00B62934"/>
    <w:rsid w:val="00B62AE0"/>
    <w:rsid w:val="00B671B1"/>
    <w:rsid w:val="00B67529"/>
    <w:rsid w:val="00B67D0F"/>
    <w:rsid w:val="00B70109"/>
    <w:rsid w:val="00B70700"/>
    <w:rsid w:val="00B709DA"/>
    <w:rsid w:val="00B70B77"/>
    <w:rsid w:val="00B70E43"/>
    <w:rsid w:val="00B72783"/>
    <w:rsid w:val="00B72EF9"/>
    <w:rsid w:val="00B73A83"/>
    <w:rsid w:val="00B74182"/>
    <w:rsid w:val="00B76695"/>
    <w:rsid w:val="00B77118"/>
    <w:rsid w:val="00B77F04"/>
    <w:rsid w:val="00B80D66"/>
    <w:rsid w:val="00B8173E"/>
    <w:rsid w:val="00B83434"/>
    <w:rsid w:val="00B83CFC"/>
    <w:rsid w:val="00B84526"/>
    <w:rsid w:val="00B84BF5"/>
    <w:rsid w:val="00B84CFA"/>
    <w:rsid w:val="00B853F5"/>
    <w:rsid w:val="00B85592"/>
    <w:rsid w:val="00B85E42"/>
    <w:rsid w:val="00B86CF6"/>
    <w:rsid w:val="00B87BB6"/>
    <w:rsid w:val="00B902AB"/>
    <w:rsid w:val="00B92856"/>
    <w:rsid w:val="00B92987"/>
    <w:rsid w:val="00B93C45"/>
    <w:rsid w:val="00B946D7"/>
    <w:rsid w:val="00B94E32"/>
    <w:rsid w:val="00B950B8"/>
    <w:rsid w:val="00B96637"/>
    <w:rsid w:val="00B97A77"/>
    <w:rsid w:val="00BA067D"/>
    <w:rsid w:val="00BA130A"/>
    <w:rsid w:val="00BA16D3"/>
    <w:rsid w:val="00BA1C49"/>
    <w:rsid w:val="00BA201C"/>
    <w:rsid w:val="00BA29DB"/>
    <w:rsid w:val="00BA2B03"/>
    <w:rsid w:val="00BA2B7F"/>
    <w:rsid w:val="00BA4A7E"/>
    <w:rsid w:val="00BA4A8D"/>
    <w:rsid w:val="00BA5B57"/>
    <w:rsid w:val="00BA70EF"/>
    <w:rsid w:val="00BB025B"/>
    <w:rsid w:val="00BB02DE"/>
    <w:rsid w:val="00BB2299"/>
    <w:rsid w:val="00BB2956"/>
    <w:rsid w:val="00BB3593"/>
    <w:rsid w:val="00BB4009"/>
    <w:rsid w:val="00BB43DE"/>
    <w:rsid w:val="00BB475A"/>
    <w:rsid w:val="00BB517C"/>
    <w:rsid w:val="00BB5298"/>
    <w:rsid w:val="00BB5632"/>
    <w:rsid w:val="00BB5A46"/>
    <w:rsid w:val="00BB79A5"/>
    <w:rsid w:val="00BC2E97"/>
    <w:rsid w:val="00BC3116"/>
    <w:rsid w:val="00BC3E8D"/>
    <w:rsid w:val="00BC47C5"/>
    <w:rsid w:val="00BC48B5"/>
    <w:rsid w:val="00BC4E02"/>
    <w:rsid w:val="00BC5F1E"/>
    <w:rsid w:val="00BC5F63"/>
    <w:rsid w:val="00BC7792"/>
    <w:rsid w:val="00BD00F3"/>
    <w:rsid w:val="00BD03D7"/>
    <w:rsid w:val="00BD16D6"/>
    <w:rsid w:val="00BD1C0E"/>
    <w:rsid w:val="00BD2866"/>
    <w:rsid w:val="00BD2FE3"/>
    <w:rsid w:val="00BD35A6"/>
    <w:rsid w:val="00BD485E"/>
    <w:rsid w:val="00BD524C"/>
    <w:rsid w:val="00BD60E8"/>
    <w:rsid w:val="00BD67BA"/>
    <w:rsid w:val="00BD6A61"/>
    <w:rsid w:val="00BD6EB6"/>
    <w:rsid w:val="00BD7D74"/>
    <w:rsid w:val="00BE0021"/>
    <w:rsid w:val="00BE0E15"/>
    <w:rsid w:val="00BE18F4"/>
    <w:rsid w:val="00BE1DDD"/>
    <w:rsid w:val="00BE3C28"/>
    <w:rsid w:val="00BE6826"/>
    <w:rsid w:val="00BE6CA7"/>
    <w:rsid w:val="00BE7C51"/>
    <w:rsid w:val="00BF0816"/>
    <w:rsid w:val="00BF1121"/>
    <w:rsid w:val="00BF1AC4"/>
    <w:rsid w:val="00BF1C23"/>
    <w:rsid w:val="00BF24FF"/>
    <w:rsid w:val="00BF57F4"/>
    <w:rsid w:val="00BF5920"/>
    <w:rsid w:val="00BF5C39"/>
    <w:rsid w:val="00BF6192"/>
    <w:rsid w:val="00BF7389"/>
    <w:rsid w:val="00BF7C21"/>
    <w:rsid w:val="00BF7E41"/>
    <w:rsid w:val="00C00307"/>
    <w:rsid w:val="00C0075B"/>
    <w:rsid w:val="00C01EEC"/>
    <w:rsid w:val="00C01F9A"/>
    <w:rsid w:val="00C0317F"/>
    <w:rsid w:val="00C035A9"/>
    <w:rsid w:val="00C048A4"/>
    <w:rsid w:val="00C04EEC"/>
    <w:rsid w:val="00C058DF"/>
    <w:rsid w:val="00C06773"/>
    <w:rsid w:val="00C0778E"/>
    <w:rsid w:val="00C103FC"/>
    <w:rsid w:val="00C118B5"/>
    <w:rsid w:val="00C11C29"/>
    <w:rsid w:val="00C12B5D"/>
    <w:rsid w:val="00C135CB"/>
    <w:rsid w:val="00C15C62"/>
    <w:rsid w:val="00C15CF7"/>
    <w:rsid w:val="00C15F25"/>
    <w:rsid w:val="00C16C54"/>
    <w:rsid w:val="00C200A5"/>
    <w:rsid w:val="00C20B07"/>
    <w:rsid w:val="00C20BF7"/>
    <w:rsid w:val="00C20F11"/>
    <w:rsid w:val="00C20F41"/>
    <w:rsid w:val="00C21098"/>
    <w:rsid w:val="00C211C0"/>
    <w:rsid w:val="00C21C89"/>
    <w:rsid w:val="00C232C2"/>
    <w:rsid w:val="00C235E4"/>
    <w:rsid w:val="00C23615"/>
    <w:rsid w:val="00C23CFC"/>
    <w:rsid w:val="00C23CFE"/>
    <w:rsid w:val="00C255B5"/>
    <w:rsid w:val="00C25701"/>
    <w:rsid w:val="00C25B77"/>
    <w:rsid w:val="00C25FDB"/>
    <w:rsid w:val="00C2693E"/>
    <w:rsid w:val="00C2702D"/>
    <w:rsid w:val="00C2798F"/>
    <w:rsid w:val="00C27D27"/>
    <w:rsid w:val="00C3008C"/>
    <w:rsid w:val="00C30225"/>
    <w:rsid w:val="00C30F75"/>
    <w:rsid w:val="00C31E71"/>
    <w:rsid w:val="00C32311"/>
    <w:rsid w:val="00C3284F"/>
    <w:rsid w:val="00C32DF4"/>
    <w:rsid w:val="00C33378"/>
    <w:rsid w:val="00C344B5"/>
    <w:rsid w:val="00C347E6"/>
    <w:rsid w:val="00C34A01"/>
    <w:rsid w:val="00C3539F"/>
    <w:rsid w:val="00C35541"/>
    <w:rsid w:val="00C3607D"/>
    <w:rsid w:val="00C36369"/>
    <w:rsid w:val="00C3649F"/>
    <w:rsid w:val="00C36C2B"/>
    <w:rsid w:val="00C41A19"/>
    <w:rsid w:val="00C424FC"/>
    <w:rsid w:val="00C42FD1"/>
    <w:rsid w:val="00C435DB"/>
    <w:rsid w:val="00C43BA3"/>
    <w:rsid w:val="00C44296"/>
    <w:rsid w:val="00C45A20"/>
    <w:rsid w:val="00C46242"/>
    <w:rsid w:val="00C465C5"/>
    <w:rsid w:val="00C467E1"/>
    <w:rsid w:val="00C50FFC"/>
    <w:rsid w:val="00C510E8"/>
    <w:rsid w:val="00C51F78"/>
    <w:rsid w:val="00C53913"/>
    <w:rsid w:val="00C54DA5"/>
    <w:rsid w:val="00C55E23"/>
    <w:rsid w:val="00C55E51"/>
    <w:rsid w:val="00C55F68"/>
    <w:rsid w:val="00C561C0"/>
    <w:rsid w:val="00C56C6B"/>
    <w:rsid w:val="00C61059"/>
    <w:rsid w:val="00C61BCF"/>
    <w:rsid w:val="00C62490"/>
    <w:rsid w:val="00C641A7"/>
    <w:rsid w:val="00C64D6C"/>
    <w:rsid w:val="00C6558E"/>
    <w:rsid w:val="00C6624C"/>
    <w:rsid w:val="00C663B4"/>
    <w:rsid w:val="00C6681E"/>
    <w:rsid w:val="00C66C44"/>
    <w:rsid w:val="00C70C63"/>
    <w:rsid w:val="00C71C74"/>
    <w:rsid w:val="00C72576"/>
    <w:rsid w:val="00C72C01"/>
    <w:rsid w:val="00C736E8"/>
    <w:rsid w:val="00C737AE"/>
    <w:rsid w:val="00C7457E"/>
    <w:rsid w:val="00C74805"/>
    <w:rsid w:val="00C759CB"/>
    <w:rsid w:val="00C764F1"/>
    <w:rsid w:val="00C76C96"/>
    <w:rsid w:val="00C76E34"/>
    <w:rsid w:val="00C77D9F"/>
    <w:rsid w:val="00C8085A"/>
    <w:rsid w:val="00C81E3A"/>
    <w:rsid w:val="00C82020"/>
    <w:rsid w:val="00C82400"/>
    <w:rsid w:val="00C82BF9"/>
    <w:rsid w:val="00C82F1D"/>
    <w:rsid w:val="00C8328E"/>
    <w:rsid w:val="00C83E02"/>
    <w:rsid w:val="00C8410C"/>
    <w:rsid w:val="00C8424C"/>
    <w:rsid w:val="00C84AE1"/>
    <w:rsid w:val="00C84F3D"/>
    <w:rsid w:val="00C85297"/>
    <w:rsid w:val="00C869C1"/>
    <w:rsid w:val="00C878FF"/>
    <w:rsid w:val="00C87F22"/>
    <w:rsid w:val="00C90060"/>
    <w:rsid w:val="00C90626"/>
    <w:rsid w:val="00C90AC4"/>
    <w:rsid w:val="00C90C5F"/>
    <w:rsid w:val="00C91729"/>
    <w:rsid w:val="00C926F1"/>
    <w:rsid w:val="00C92A70"/>
    <w:rsid w:val="00C936C0"/>
    <w:rsid w:val="00C93F63"/>
    <w:rsid w:val="00C944A0"/>
    <w:rsid w:val="00C94AEF"/>
    <w:rsid w:val="00C94B22"/>
    <w:rsid w:val="00C96E06"/>
    <w:rsid w:val="00C96F12"/>
    <w:rsid w:val="00C972F0"/>
    <w:rsid w:val="00C9752C"/>
    <w:rsid w:val="00C97722"/>
    <w:rsid w:val="00C97DF1"/>
    <w:rsid w:val="00CA15A0"/>
    <w:rsid w:val="00CA2A6A"/>
    <w:rsid w:val="00CA411E"/>
    <w:rsid w:val="00CA47B6"/>
    <w:rsid w:val="00CA47CA"/>
    <w:rsid w:val="00CA4F64"/>
    <w:rsid w:val="00CA50A5"/>
    <w:rsid w:val="00CA6ACD"/>
    <w:rsid w:val="00CA722D"/>
    <w:rsid w:val="00CA77D6"/>
    <w:rsid w:val="00CB0EA9"/>
    <w:rsid w:val="00CB2733"/>
    <w:rsid w:val="00CB2E5E"/>
    <w:rsid w:val="00CB2F44"/>
    <w:rsid w:val="00CB3385"/>
    <w:rsid w:val="00CB3F80"/>
    <w:rsid w:val="00CB4F27"/>
    <w:rsid w:val="00CB4FA7"/>
    <w:rsid w:val="00CB5280"/>
    <w:rsid w:val="00CB52DF"/>
    <w:rsid w:val="00CB5730"/>
    <w:rsid w:val="00CB59D6"/>
    <w:rsid w:val="00CB6F42"/>
    <w:rsid w:val="00CC0C4D"/>
    <w:rsid w:val="00CC13AF"/>
    <w:rsid w:val="00CC164A"/>
    <w:rsid w:val="00CC27E8"/>
    <w:rsid w:val="00CC3A9E"/>
    <w:rsid w:val="00CC3EB6"/>
    <w:rsid w:val="00CC4C68"/>
    <w:rsid w:val="00CC4DC5"/>
    <w:rsid w:val="00CC6ADD"/>
    <w:rsid w:val="00CC6C88"/>
    <w:rsid w:val="00CC743B"/>
    <w:rsid w:val="00CC7AB2"/>
    <w:rsid w:val="00CD1594"/>
    <w:rsid w:val="00CD2633"/>
    <w:rsid w:val="00CD403B"/>
    <w:rsid w:val="00CD40A5"/>
    <w:rsid w:val="00CD4E37"/>
    <w:rsid w:val="00CD507B"/>
    <w:rsid w:val="00CD5C02"/>
    <w:rsid w:val="00CD604D"/>
    <w:rsid w:val="00CD746C"/>
    <w:rsid w:val="00CD7FA9"/>
    <w:rsid w:val="00CE02DD"/>
    <w:rsid w:val="00CE1F89"/>
    <w:rsid w:val="00CE27B9"/>
    <w:rsid w:val="00CE28C1"/>
    <w:rsid w:val="00CE34AC"/>
    <w:rsid w:val="00CE3D60"/>
    <w:rsid w:val="00CE3F72"/>
    <w:rsid w:val="00CE439C"/>
    <w:rsid w:val="00CE4712"/>
    <w:rsid w:val="00CE4D41"/>
    <w:rsid w:val="00CE57CD"/>
    <w:rsid w:val="00CE5B40"/>
    <w:rsid w:val="00CE5B64"/>
    <w:rsid w:val="00CE5F0F"/>
    <w:rsid w:val="00CE6146"/>
    <w:rsid w:val="00CE6A62"/>
    <w:rsid w:val="00CE78FA"/>
    <w:rsid w:val="00CE7CB5"/>
    <w:rsid w:val="00CF0E32"/>
    <w:rsid w:val="00CF17FF"/>
    <w:rsid w:val="00CF19DE"/>
    <w:rsid w:val="00CF2A90"/>
    <w:rsid w:val="00CF2F9A"/>
    <w:rsid w:val="00CF31FA"/>
    <w:rsid w:val="00CF4C7F"/>
    <w:rsid w:val="00CF65A1"/>
    <w:rsid w:val="00CF68F4"/>
    <w:rsid w:val="00CF7625"/>
    <w:rsid w:val="00CF789E"/>
    <w:rsid w:val="00CF78C7"/>
    <w:rsid w:val="00CF7EC4"/>
    <w:rsid w:val="00D008ED"/>
    <w:rsid w:val="00D01210"/>
    <w:rsid w:val="00D046A5"/>
    <w:rsid w:val="00D0511E"/>
    <w:rsid w:val="00D058DE"/>
    <w:rsid w:val="00D05A73"/>
    <w:rsid w:val="00D0666E"/>
    <w:rsid w:val="00D06780"/>
    <w:rsid w:val="00D06A51"/>
    <w:rsid w:val="00D07099"/>
    <w:rsid w:val="00D078FB"/>
    <w:rsid w:val="00D07B05"/>
    <w:rsid w:val="00D100E3"/>
    <w:rsid w:val="00D10921"/>
    <w:rsid w:val="00D11004"/>
    <w:rsid w:val="00D128AE"/>
    <w:rsid w:val="00D128EF"/>
    <w:rsid w:val="00D13745"/>
    <w:rsid w:val="00D1381E"/>
    <w:rsid w:val="00D13EB4"/>
    <w:rsid w:val="00D14E1D"/>
    <w:rsid w:val="00D1525C"/>
    <w:rsid w:val="00D155C9"/>
    <w:rsid w:val="00D15DD9"/>
    <w:rsid w:val="00D17DB9"/>
    <w:rsid w:val="00D17EF5"/>
    <w:rsid w:val="00D21705"/>
    <w:rsid w:val="00D21C78"/>
    <w:rsid w:val="00D221DE"/>
    <w:rsid w:val="00D232A5"/>
    <w:rsid w:val="00D232F7"/>
    <w:rsid w:val="00D23B28"/>
    <w:rsid w:val="00D23CC4"/>
    <w:rsid w:val="00D2480F"/>
    <w:rsid w:val="00D257B1"/>
    <w:rsid w:val="00D26663"/>
    <w:rsid w:val="00D26CA7"/>
    <w:rsid w:val="00D277CD"/>
    <w:rsid w:val="00D278FB"/>
    <w:rsid w:val="00D27E0E"/>
    <w:rsid w:val="00D31D4B"/>
    <w:rsid w:val="00D320B5"/>
    <w:rsid w:val="00D3243B"/>
    <w:rsid w:val="00D3492A"/>
    <w:rsid w:val="00D34DBB"/>
    <w:rsid w:val="00D3644E"/>
    <w:rsid w:val="00D3783F"/>
    <w:rsid w:val="00D37B1C"/>
    <w:rsid w:val="00D4057C"/>
    <w:rsid w:val="00D412E9"/>
    <w:rsid w:val="00D41C20"/>
    <w:rsid w:val="00D41F55"/>
    <w:rsid w:val="00D432A8"/>
    <w:rsid w:val="00D4406C"/>
    <w:rsid w:val="00D44E0D"/>
    <w:rsid w:val="00D453CB"/>
    <w:rsid w:val="00D4690D"/>
    <w:rsid w:val="00D47289"/>
    <w:rsid w:val="00D4775C"/>
    <w:rsid w:val="00D504B8"/>
    <w:rsid w:val="00D50593"/>
    <w:rsid w:val="00D50A99"/>
    <w:rsid w:val="00D5126C"/>
    <w:rsid w:val="00D51355"/>
    <w:rsid w:val="00D52260"/>
    <w:rsid w:val="00D527EC"/>
    <w:rsid w:val="00D5383D"/>
    <w:rsid w:val="00D543E2"/>
    <w:rsid w:val="00D547DC"/>
    <w:rsid w:val="00D54BDF"/>
    <w:rsid w:val="00D6069C"/>
    <w:rsid w:val="00D607B3"/>
    <w:rsid w:val="00D60EF7"/>
    <w:rsid w:val="00D6125B"/>
    <w:rsid w:val="00D612C7"/>
    <w:rsid w:val="00D630C1"/>
    <w:rsid w:val="00D63750"/>
    <w:rsid w:val="00D64633"/>
    <w:rsid w:val="00D64B42"/>
    <w:rsid w:val="00D6515C"/>
    <w:rsid w:val="00D656A7"/>
    <w:rsid w:val="00D659C6"/>
    <w:rsid w:val="00D65C99"/>
    <w:rsid w:val="00D65D01"/>
    <w:rsid w:val="00D662D1"/>
    <w:rsid w:val="00D66775"/>
    <w:rsid w:val="00D67FBF"/>
    <w:rsid w:val="00D71506"/>
    <w:rsid w:val="00D7200A"/>
    <w:rsid w:val="00D726E0"/>
    <w:rsid w:val="00D729CC"/>
    <w:rsid w:val="00D72DA7"/>
    <w:rsid w:val="00D73092"/>
    <w:rsid w:val="00D7328C"/>
    <w:rsid w:val="00D738B8"/>
    <w:rsid w:val="00D74465"/>
    <w:rsid w:val="00D75449"/>
    <w:rsid w:val="00D7580F"/>
    <w:rsid w:val="00D77708"/>
    <w:rsid w:val="00D80DFB"/>
    <w:rsid w:val="00D83362"/>
    <w:rsid w:val="00D849D5"/>
    <w:rsid w:val="00D85C05"/>
    <w:rsid w:val="00D85FEA"/>
    <w:rsid w:val="00D8622A"/>
    <w:rsid w:val="00D864A4"/>
    <w:rsid w:val="00D86D1D"/>
    <w:rsid w:val="00D8724B"/>
    <w:rsid w:val="00D8777B"/>
    <w:rsid w:val="00D87AD7"/>
    <w:rsid w:val="00D90495"/>
    <w:rsid w:val="00D908E0"/>
    <w:rsid w:val="00D92115"/>
    <w:rsid w:val="00D9212C"/>
    <w:rsid w:val="00D9320B"/>
    <w:rsid w:val="00D951FB"/>
    <w:rsid w:val="00D95B47"/>
    <w:rsid w:val="00D95CAE"/>
    <w:rsid w:val="00D96693"/>
    <w:rsid w:val="00D96B7D"/>
    <w:rsid w:val="00DA1096"/>
    <w:rsid w:val="00DA10A3"/>
    <w:rsid w:val="00DA1F4B"/>
    <w:rsid w:val="00DA2AF6"/>
    <w:rsid w:val="00DA3074"/>
    <w:rsid w:val="00DA443E"/>
    <w:rsid w:val="00DA44E3"/>
    <w:rsid w:val="00DA4D86"/>
    <w:rsid w:val="00DA5900"/>
    <w:rsid w:val="00DB57E7"/>
    <w:rsid w:val="00DB74E0"/>
    <w:rsid w:val="00DB7DA9"/>
    <w:rsid w:val="00DC0466"/>
    <w:rsid w:val="00DC13DB"/>
    <w:rsid w:val="00DC2B26"/>
    <w:rsid w:val="00DC2DCE"/>
    <w:rsid w:val="00DC435B"/>
    <w:rsid w:val="00DC5730"/>
    <w:rsid w:val="00DC5E38"/>
    <w:rsid w:val="00DC6AAB"/>
    <w:rsid w:val="00DC6EDD"/>
    <w:rsid w:val="00DC759D"/>
    <w:rsid w:val="00DC7BD3"/>
    <w:rsid w:val="00DD0186"/>
    <w:rsid w:val="00DD0479"/>
    <w:rsid w:val="00DD1076"/>
    <w:rsid w:val="00DD12B2"/>
    <w:rsid w:val="00DD2071"/>
    <w:rsid w:val="00DD3A63"/>
    <w:rsid w:val="00DD3BC0"/>
    <w:rsid w:val="00DD3E24"/>
    <w:rsid w:val="00DD41EC"/>
    <w:rsid w:val="00DD432A"/>
    <w:rsid w:val="00DD5BBC"/>
    <w:rsid w:val="00DD631A"/>
    <w:rsid w:val="00DD718E"/>
    <w:rsid w:val="00DD7508"/>
    <w:rsid w:val="00DE0D56"/>
    <w:rsid w:val="00DE24F5"/>
    <w:rsid w:val="00DE2C19"/>
    <w:rsid w:val="00DE343A"/>
    <w:rsid w:val="00DE3749"/>
    <w:rsid w:val="00DE3FF6"/>
    <w:rsid w:val="00DE41B2"/>
    <w:rsid w:val="00DE4E8A"/>
    <w:rsid w:val="00DE5DF5"/>
    <w:rsid w:val="00DE63C4"/>
    <w:rsid w:val="00DE6DE9"/>
    <w:rsid w:val="00DE6F16"/>
    <w:rsid w:val="00DE70B0"/>
    <w:rsid w:val="00DF001B"/>
    <w:rsid w:val="00DF0A10"/>
    <w:rsid w:val="00DF2D81"/>
    <w:rsid w:val="00DF496F"/>
    <w:rsid w:val="00DF49E0"/>
    <w:rsid w:val="00DF4D38"/>
    <w:rsid w:val="00DF5960"/>
    <w:rsid w:val="00DF5C4A"/>
    <w:rsid w:val="00DF66C7"/>
    <w:rsid w:val="00DF6B04"/>
    <w:rsid w:val="00DF7BDC"/>
    <w:rsid w:val="00DF7CF9"/>
    <w:rsid w:val="00E003C2"/>
    <w:rsid w:val="00E01C16"/>
    <w:rsid w:val="00E01F3C"/>
    <w:rsid w:val="00E02346"/>
    <w:rsid w:val="00E03EAA"/>
    <w:rsid w:val="00E03FBC"/>
    <w:rsid w:val="00E07348"/>
    <w:rsid w:val="00E075DB"/>
    <w:rsid w:val="00E07919"/>
    <w:rsid w:val="00E1001E"/>
    <w:rsid w:val="00E11981"/>
    <w:rsid w:val="00E130E8"/>
    <w:rsid w:val="00E1370D"/>
    <w:rsid w:val="00E1416B"/>
    <w:rsid w:val="00E14565"/>
    <w:rsid w:val="00E1499E"/>
    <w:rsid w:val="00E15772"/>
    <w:rsid w:val="00E164FA"/>
    <w:rsid w:val="00E16637"/>
    <w:rsid w:val="00E16C7C"/>
    <w:rsid w:val="00E1745C"/>
    <w:rsid w:val="00E176F8"/>
    <w:rsid w:val="00E21066"/>
    <w:rsid w:val="00E21D66"/>
    <w:rsid w:val="00E21E3F"/>
    <w:rsid w:val="00E2220E"/>
    <w:rsid w:val="00E2480D"/>
    <w:rsid w:val="00E2635C"/>
    <w:rsid w:val="00E273ED"/>
    <w:rsid w:val="00E27ABB"/>
    <w:rsid w:val="00E310C5"/>
    <w:rsid w:val="00E31E25"/>
    <w:rsid w:val="00E31E6B"/>
    <w:rsid w:val="00E32205"/>
    <w:rsid w:val="00E32337"/>
    <w:rsid w:val="00E32806"/>
    <w:rsid w:val="00E32B2C"/>
    <w:rsid w:val="00E337BD"/>
    <w:rsid w:val="00E34210"/>
    <w:rsid w:val="00E349F8"/>
    <w:rsid w:val="00E35127"/>
    <w:rsid w:val="00E37072"/>
    <w:rsid w:val="00E4047C"/>
    <w:rsid w:val="00E408EC"/>
    <w:rsid w:val="00E41087"/>
    <w:rsid w:val="00E41AD6"/>
    <w:rsid w:val="00E4237B"/>
    <w:rsid w:val="00E43F57"/>
    <w:rsid w:val="00E44176"/>
    <w:rsid w:val="00E451B3"/>
    <w:rsid w:val="00E45625"/>
    <w:rsid w:val="00E45839"/>
    <w:rsid w:val="00E4595E"/>
    <w:rsid w:val="00E465DF"/>
    <w:rsid w:val="00E46FE0"/>
    <w:rsid w:val="00E47811"/>
    <w:rsid w:val="00E50131"/>
    <w:rsid w:val="00E50736"/>
    <w:rsid w:val="00E51254"/>
    <w:rsid w:val="00E52466"/>
    <w:rsid w:val="00E52A92"/>
    <w:rsid w:val="00E52EC0"/>
    <w:rsid w:val="00E53129"/>
    <w:rsid w:val="00E54D76"/>
    <w:rsid w:val="00E55FF1"/>
    <w:rsid w:val="00E56426"/>
    <w:rsid w:val="00E56499"/>
    <w:rsid w:val="00E571EC"/>
    <w:rsid w:val="00E60E26"/>
    <w:rsid w:val="00E62143"/>
    <w:rsid w:val="00E62A80"/>
    <w:rsid w:val="00E62EB3"/>
    <w:rsid w:val="00E63095"/>
    <w:rsid w:val="00E63102"/>
    <w:rsid w:val="00E63151"/>
    <w:rsid w:val="00E63166"/>
    <w:rsid w:val="00E63788"/>
    <w:rsid w:val="00E64351"/>
    <w:rsid w:val="00E64611"/>
    <w:rsid w:val="00E647EF"/>
    <w:rsid w:val="00E6489A"/>
    <w:rsid w:val="00E6492D"/>
    <w:rsid w:val="00E64F14"/>
    <w:rsid w:val="00E65126"/>
    <w:rsid w:val="00E6522F"/>
    <w:rsid w:val="00E66E73"/>
    <w:rsid w:val="00E70550"/>
    <w:rsid w:val="00E7768B"/>
    <w:rsid w:val="00E800C9"/>
    <w:rsid w:val="00E80474"/>
    <w:rsid w:val="00E80AE9"/>
    <w:rsid w:val="00E819D2"/>
    <w:rsid w:val="00E82269"/>
    <w:rsid w:val="00E8242B"/>
    <w:rsid w:val="00E82778"/>
    <w:rsid w:val="00E82BED"/>
    <w:rsid w:val="00E84267"/>
    <w:rsid w:val="00E8461F"/>
    <w:rsid w:val="00E84E11"/>
    <w:rsid w:val="00E85259"/>
    <w:rsid w:val="00E855A4"/>
    <w:rsid w:val="00E85672"/>
    <w:rsid w:val="00E86625"/>
    <w:rsid w:val="00E8725A"/>
    <w:rsid w:val="00E872E9"/>
    <w:rsid w:val="00E874A0"/>
    <w:rsid w:val="00E87BDE"/>
    <w:rsid w:val="00E90B02"/>
    <w:rsid w:val="00E924FF"/>
    <w:rsid w:val="00E931EF"/>
    <w:rsid w:val="00E93B55"/>
    <w:rsid w:val="00E93C34"/>
    <w:rsid w:val="00E950D1"/>
    <w:rsid w:val="00E954D0"/>
    <w:rsid w:val="00E96665"/>
    <w:rsid w:val="00E9743D"/>
    <w:rsid w:val="00EA09A6"/>
    <w:rsid w:val="00EA0AD1"/>
    <w:rsid w:val="00EA11A9"/>
    <w:rsid w:val="00EA14B2"/>
    <w:rsid w:val="00EA212E"/>
    <w:rsid w:val="00EA2462"/>
    <w:rsid w:val="00EA263D"/>
    <w:rsid w:val="00EA35E8"/>
    <w:rsid w:val="00EA3970"/>
    <w:rsid w:val="00EA3F1D"/>
    <w:rsid w:val="00EA4ACD"/>
    <w:rsid w:val="00EA6237"/>
    <w:rsid w:val="00EA63D5"/>
    <w:rsid w:val="00EA6796"/>
    <w:rsid w:val="00EA6A6F"/>
    <w:rsid w:val="00EA6FBA"/>
    <w:rsid w:val="00EA757C"/>
    <w:rsid w:val="00EA795A"/>
    <w:rsid w:val="00EA7ED5"/>
    <w:rsid w:val="00EB01F5"/>
    <w:rsid w:val="00EB0205"/>
    <w:rsid w:val="00EB0644"/>
    <w:rsid w:val="00EB0917"/>
    <w:rsid w:val="00EB11E7"/>
    <w:rsid w:val="00EB18B8"/>
    <w:rsid w:val="00EB235F"/>
    <w:rsid w:val="00EB257A"/>
    <w:rsid w:val="00EB35FF"/>
    <w:rsid w:val="00EB36F4"/>
    <w:rsid w:val="00EB3F38"/>
    <w:rsid w:val="00EB5023"/>
    <w:rsid w:val="00EB556C"/>
    <w:rsid w:val="00EB575D"/>
    <w:rsid w:val="00EB5D26"/>
    <w:rsid w:val="00EB6441"/>
    <w:rsid w:val="00EB7028"/>
    <w:rsid w:val="00EB7F30"/>
    <w:rsid w:val="00EC06A7"/>
    <w:rsid w:val="00EC0850"/>
    <w:rsid w:val="00EC22F8"/>
    <w:rsid w:val="00EC370E"/>
    <w:rsid w:val="00EC3EAE"/>
    <w:rsid w:val="00EC4873"/>
    <w:rsid w:val="00EC52E4"/>
    <w:rsid w:val="00EC7753"/>
    <w:rsid w:val="00EC7B2D"/>
    <w:rsid w:val="00ED00C8"/>
    <w:rsid w:val="00ED0188"/>
    <w:rsid w:val="00ED0580"/>
    <w:rsid w:val="00ED06C7"/>
    <w:rsid w:val="00ED09F2"/>
    <w:rsid w:val="00ED0A42"/>
    <w:rsid w:val="00ED0FF3"/>
    <w:rsid w:val="00ED2272"/>
    <w:rsid w:val="00ED31B8"/>
    <w:rsid w:val="00ED3CA4"/>
    <w:rsid w:val="00ED4042"/>
    <w:rsid w:val="00ED40AD"/>
    <w:rsid w:val="00ED4816"/>
    <w:rsid w:val="00ED4A48"/>
    <w:rsid w:val="00ED4DBF"/>
    <w:rsid w:val="00ED505C"/>
    <w:rsid w:val="00ED508E"/>
    <w:rsid w:val="00ED542B"/>
    <w:rsid w:val="00ED58D1"/>
    <w:rsid w:val="00ED6EB3"/>
    <w:rsid w:val="00ED793D"/>
    <w:rsid w:val="00ED7A4F"/>
    <w:rsid w:val="00EE0F92"/>
    <w:rsid w:val="00EE4839"/>
    <w:rsid w:val="00EE4B50"/>
    <w:rsid w:val="00EE5E28"/>
    <w:rsid w:val="00EE704E"/>
    <w:rsid w:val="00EE7F1C"/>
    <w:rsid w:val="00EF0244"/>
    <w:rsid w:val="00EF0576"/>
    <w:rsid w:val="00EF0CA6"/>
    <w:rsid w:val="00EF10EF"/>
    <w:rsid w:val="00EF1583"/>
    <w:rsid w:val="00EF1A48"/>
    <w:rsid w:val="00EF203A"/>
    <w:rsid w:val="00EF278F"/>
    <w:rsid w:val="00EF2C3E"/>
    <w:rsid w:val="00EF2DAB"/>
    <w:rsid w:val="00EF313E"/>
    <w:rsid w:val="00EF3781"/>
    <w:rsid w:val="00EF4056"/>
    <w:rsid w:val="00EF455B"/>
    <w:rsid w:val="00EF46AC"/>
    <w:rsid w:val="00EF4C56"/>
    <w:rsid w:val="00EF5181"/>
    <w:rsid w:val="00EF56B1"/>
    <w:rsid w:val="00EF5EB8"/>
    <w:rsid w:val="00EF64E7"/>
    <w:rsid w:val="00EF748D"/>
    <w:rsid w:val="00EF74D6"/>
    <w:rsid w:val="00EF75AD"/>
    <w:rsid w:val="00EF7CC1"/>
    <w:rsid w:val="00F01795"/>
    <w:rsid w:val="00F031C8"/>
    <w:rsid w:val="00F04C45"/>
    <w:rsid w:val="00F05F28"/>
    <w:rsid w:val="00F06CED"/>
    <w:rsid w:val="00F076C3"/>
    <w:rsid w:val="00F07770"/>
    <w:rsid w:val="00F07CB6"/>
    <w:rsid w:val="00F109BE"/>
    <w:rsid w:val="00F111C1"/>
    <w:rsid w:val="00F12197"/>
    <w:rsid w:val="00F12529"/>
    <w:rsid w:val="00F12724"/>
    <w:rsid w:val="00F15214"/>
    <w:rsid w:val="00F15291"/>
    <w:rsid w:val="00F15355"/>
    <w:rsid w:val="00F15B2D"/>
    <w:rsid w:val="00F15DC4"/>
    <w:rsid w:val="00F176A0"/>
    <w:rsid w:val="00F213A1"/>
    <w:rsid w:val="00F21495"/>
    <w:rsid w:val="00F21D28"/>
    <w:rsid w:val="00F22617"/>
    <w:rsid w:val="00F23290"/>
    <w:rsid w:val="00F235D4"/>
    <w:rsid w:val="00F241F2"/>
    <w:rsid w:val="00F24305"/>
    <w:rsid w:val="00F24BB8"/>
    <w:rsid w:val="00F25B8F"/>
    <w:rsid w:val="00F2635E"/>
    <w:rsid w:val="00F26B36"/>
    <w:rsid w:val="00F27F27"/>
    <w:rsid w:val="00F301A0"/>
    <w:rsid w:val="00F30297"/>
    <w:rsid w:val="00F30F77"/>
    <w:rsid w:val="00F31766"/>
    <w:rsid w:val="00F321E3"/>
    <w:rsid w:val="00F32A4A"/>
    <w:rsid w:val="00F32DD5"/>
    <w:rsid w:val="00F33941"/>
    <w:rsid w:val="00F33C91"/>
    <w:rsid w:val="00F33FDF"/>
    <w:rsid w:val="00F340BE"/>
    <w:rsid w:val="00F34213"/>
    <w:rsid w:val="00F34400"/>
    <w:rsid w:val="00F34CB7"/>
    <w:rsid w:val="00F34CC9"/>
    <w:rsid w:val="00F360A2"/>
    <w:rsid w:val="00F36416"/>
    <w:rsid w:val="00F367DC"/>
    <w:rsid w:val="00F36AFD"/>
    <w:rsid w:val="00F36FCF"/>
    <w:rsid w:val="00F37242"/>
    <w:rsid w:val="00F375D4"/>
    <w:rsid w:val="00F37807"/>
    <w:rsid w:val="00F3798A"/>
    <w:rsid w:val="00F37EC7"/>
    <w:rsid w:val="00F40DC5"/>
    <w:rsid w:val="00F4118F"/>
    <w:rsid w:val="00F41CAE"/>
    <w:rsid w:val="00F429EB"/>
    <w:rsid w:val="00F435F4"/>
    <w:rsid w:val="00F4384F"/>
    <w:rsid w:val="00F443D5"/>
    <w:rsid w:val="00F45339"/>
    <w:rsid w:val="00F45374"/>
    <w:rsid w:val="00F454BD"/>
    <w:rsid w:val="00F459F7"/>
    <w:rsid w:val="00F45A2E"/>
    <w:rsid w:val="00F503F4"/>
    <w:rsid w:val="00F51714"/>
    <w:rsid w:val="00F52964"/>
    <w:rsid w:val="00F52CAB"/>
    <w:rsid w:val="00F54D9A"/>
    <w:rsid w:val="00F5555E"/>
    <w:rsid w:val="00F562AD"/>
    <w:rsid w:val="00F566DC"/>
    <w:rsid w:val="00F56830"/>
    <w:rsid w:val="00F56E84"/>
    <w:rsid w:val="00F57972"/>
    <w:rsid w:val="00F604E5"/>
    <w:rsid w:val="00F61ADC"/>
    <w:rsid w:val="00F61B98"/>
    <w:rsid w:val="00F61DDC"/>
    <w:rsid w:val="00F62202"/>
    <w:rsid w:val="00F62536"/>
    <w:rsid w:val="00F62684"/>
    <w:rsid w:val="00F62725"/>
    <w:rsid w:val="00F66EA3"/>
    <w:rsid w:val="00F670E3"/>
    <w:rsid w:val="00F67415"/>
    <w:rsid w:val="00F67B69"/>
    <w:rsid w:val="00F7014E"/>
    <w:rsid w:val="00F716F9"/>
    <w:rsid w:val="00F72BAD"/>
    <w:rsid w:val="00F7394B"/>
    <w:rsid w:val="00F73A13"/>
    <w:rsid w:val="00F73C93"/>
    <w:rsid w:val="00F7445A"/>
    <w:rsid w:val="00F74E5D"/>
    <w:rsid w:val="00F80326"/>
    <w:rsid w:val="00F8083F"/>
    <w:rsid w:val="00F816F7"/>
    <w:rsid w:val="00F819EE"/>
    <w:rsid w:val="00F83270"/>
    <w:rsid w:val="00F83EA9"/>
    <w:rsid w:val="00F843CC"/>
    <w:rsid w:val="00F84949"/>
    <w:rsid w:val="00F857C8"/>
    <w:rsid w:val="00F85984"/>
    <w:rsid w:val="00F85A07"/>
    <w:rsid w:val="00F864ED"/>
    <w:rsid w:val="00F86E33"/>
    <w:rsid w:val="00F91238"/>
    <w:rsid w:val="00F912E8"/>
    <w:rsid w:val="00F91369"/>
    <w:rsid w:val="00F914AB"/>
    <w:rsid w:val="00F91FC1"/>
    <w:rsid w:val="00F93230"/>
    <w:rsid w:val="00F94AB9"/>
    <w:rsid w:val="00F95447"/>
    <w:rsid w:val="00F954F7"/>
    <w:rsid w:val="00F9644E"/>
    <w:rsid w:val="00F96904"/>
    <w:rsid w:val="00F96BF3"/>
    <w:rsid w:val="00F96F2A"/>
    <w:rsid w:val="00F974AE"/>
    <w:rsid w:val="00FA057F"/>
    <w:rsid w:val="00FA05A8"/>
    <w:rsid w:val="00FA18A8"/>
    <w:rsid w:val="00FA2C25"/>
    <w:rsid w:val="00FA309D"/>
    <w:rsid w:val="00FA3603"/>
    <w:rsid w:val="00FA3C0B"/>
    <w:rsid w:val="00FA4070"/>
    <w:rsid w:val="00FA44C3"/>
    <w:rsid w:val="00FA5143"/>
    <w:rsid w:val="00FA5857"/>
    <w:rsid w:val="00FA66BF"/>
    <w:rsid w:val="00FA75BB"/>
    <w:rsid w:val="00FA7693"/>
    <w:rsid w:val="00FB220D"/>
    <w:rsid w:val="00FB3E47"/>
    <w:rsid w:val="00FB4404"/>
    <w:rsid w:val="00FB5191"/>
    <w:rsid w:val="00FB60EC"/>
    <w:rsid w:val="00FB7F9F"/>
    <w:rsid w:val="00FC2560"/>
    <w:rsid w:val="00FC28F5"/>
    <w:rsid w:val="00FC5E8C"/>
    <w:rsid w:val="00FC6B8B"/>
    <w:rsid w:val="00FC6FDB"/>
    <w:rsid w:val="00FC6FE3"/>
    <w:rsid w:val="00FD1479"/>
    <w:rsid w:val="00FD21C9"/>
    <w:rsid w:val="00FD2890"/>
    <w:rsid w:val="00FD2B91"/>
    <w:rsid w:val="00FD3606"/>
    <w:rsid w:val="00FD5AC9"/>
    <w:rsid w:val="00FD7DF8"/>
    <w:rsid w:val="00FE065C"/>
    <w:rsid w:val="00FE138D"/>
    <w:rsid w:val="00FE215D"/>
    <w:rsid w:val="00FE29F2"/>
    <w:rsid w:val="00FE3FD7"/>
    <w:rsid w:val="00FE4764"/>
    <w:rsid w:val="00FE4CB8"/>
    <w:rsid w:val="00FE4D37"/>
    <w:rsid w:val="00FE506D"/>
    <w:rsid w:val="00FE5436"/>
    <w:rsid w:val="00FE6759"/>
    <w:rsid w:val="00FE6DD0"/>
    <w:rsid w:val="00FE6E38"/>
    <w:rsid w:val="00FE6FB8"/>
    <w:rsid w:val="00FE7C8D"/>
    <w:rsid w:val="00FE7F7F"/>
    <w:rsid w:val="00FF01EF"/>
    <w:rsid w:val="00FF02C2"/>
    <w:rsid w:val="00FF079A"/>
    <w:rsid w:val="00FF18D1"/>
    <w:rsid w:val="00FF1FAC"/>
    <w:rsid w:val="00FF2231"/>
    <w:rsid w:val="00FF2664"/>
    <w:rsid w:val="00FF44AF"/>
    <w:rsid w:val="00FF5755"/>
    <w:rsid w:val="00FF5DA0"/>
    <w:rsid w:val="00FF5EDE"/>
    <w:rsid w:val="00FF6041"/>
    <w:rsid w:val="00FF6ED7"/>
    <w:rsid w:val="00FF7626"/>
    <w:rsid w:val="6F7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C933"/>
  <w15:chartTrackingRefBased/>
  <w15:docId w15:val="{38E5442F-C5AF-4D6F-8F75-DEE3499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5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5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35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2801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0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01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01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8010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01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010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010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010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010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010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010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010C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414"/>
  </w:style>
  <w:style w:type="paragraph" w:styleId="Footer">
    <w:name w:val="footer"/>
    <w:basedOn w:val="Normal"/>
    <w:link w:val="Foot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414"/>
  </w:style>
  <w:style w:type="table" w:customStyle="1" w:styleId="TableGrid1">
    <w:name w:val="Table Grid1"/>
    <w:basedOn w:val="TableNormal"/>
    <w:next w:val="TableGrid"/>
    <w:rsid w:val="0071054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6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5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55E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55E"/>
    <w:rPr>
      <w:sz w:val="20"/>
      <w:szCs w:val="20"/>
      <w:lang w:val="en-GB"/>
    </w:rPr>
  </w:style>
  <w:style w:type="paragraph" w:styleId="NoSpacing">
    <w:name w:val="No Spacing"/>
    <w:uiPriority w:val="1"/>
    <w:qFormat/>
    <w:rsid w:val="00960608"/>
  </w:style>
  <w:style w:type="paragraph" w:customStyle="1" w:styleId="paragraph">
    <w:name w:val="paragraph"/>
    <w:basedOn w:val="Normal"/>
    <w:rsid w:val="00E342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E"/>
    </w:rPr>
  </w:style>
  <w:style w:type="character" w:customStyle="1" w:styleId="normaltextrun">
    <w:name w:val="normaltextrun"/>
    <w:basedOn w:val="DefaultParagraphFont"/>
    <w:rsid w:val="00E34210"/>
  </w:style>
  <w:style w:type="character" w:customStyle="1" w:styleId="eop">
    <w:name w:val="eop"/>
    <w:basedOn w:val="DefaultParagraphFont"/>
    <w:rsid w:val="00E34210"/>
  </w:style>
  <w:style w:type="paragraph" w:styleId="Revision">
    <w:name w:val="Revision"/>
    <w:hidden/>
    <w:uiPriority w:val="99"/>
    <w:semiHidden/>
    <w:rsid w:val="00033A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C05"/>
    <w:rPr>
      <w:b/>
      <w:bCs/>
      <w:lang w:val="en-I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C0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DF6235570BA41819E53C63AD71CE8" ma:contentTypeVersion="4" ma:contentTypeDescription="Create a new document." ma:contentTypeScope="" ma:versionID="65398bcaf59a0bc869f012c26c8e1107">
  <xsd:schema xmlns:xsd="http://www.w3.org/2001/XMLSchema" xmlns:xs="http://www.w3.org/2001/XMLSchema" xmlns:p="http://schemas.microsoft.com/office/2006/metadata/properties" xmlns:ns2="af4596fa-1e88-46c3-a620-5e4278acabcc" targetNamespace="http://schemas.microsoft.com/office/2006/metadata/properties" ma:root="true" ma:fieldsID="be83065d31b02c138d76fd0c481e66e2" ns2:_="">
    <xsd:import namespace="af4596fa-1e88-46c3-a620-5e4278aca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596fa-1e88-46c3-a620-5e4278acab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F74AB8-3B64-425E-8FCE-021FCA414C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D2ACC-EF4C-EC45-B2CD-048CB3764B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1F07A4-7398-4830-88E1-507ABBEB2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596fa-1e88-46c3-a620-5e4278aca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8489B7-E799-4A73-AC10-A84B83258D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 Owens</dc:creator>
  <cp:keywords/>
  <dc:description/>
  <cp:lastModifiedBy>Daniel Hughes</cp:lastModifiedBy>
  <cp:revision>10</cp:revision>
  <dcterms:created xsi:type="dcterms:W3CDTF">2021-08-17T19:17:00Z</dcterms:created>
  <dcterms:modified xsi:type="dcterms:W3CDTF">2021-09-28T14:05:00Z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0x01010066BDF6235570BA41819E53C63AD71CE8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